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CD66A" w14:textId="77777777" w:rsidR="00E55B19" w:rsidRPr="00E55B19" w:rsidRDefault="00E55B19" w:rsidP="00E55B19">
      <w:pPr>
        <w:rPr>
          <w:ins w:id="0" w:author="Rohan Pote" w:date="2025-01-27T17:30:00Z" w16du:dateUtc="2025-01-27T12:00:00Z"/>
          <w:b/>
          <w:bCs/>
          <w:sz w:val="32"/>
          <w:szCs w:val="32"/>
          <w:u w:val="single"/>
        </w:rPr>
      </w:pPr>
      <w:ins w:id="1" w:author="Rohan Pote" w:date="2025-01-27T17:30:00Z" w16du:dateUtc="2025-01-27T12:00:00Z">
        <w:r w:rsidRPr="00E55B19">
          <w:rPr>
            <w:b/>
            <w:bCs/>
            <w:sz w:val="32"/>
            <w:szCs w:val="32"/>
            <w:u w:val="single"/>
          </w:rPr>
          <w:t>SQL</w:t>
        </w:r>
      </w:ins>
    </w:p>
    <w:p w14:paraId="014A77E1" w14:textId="77777777" w:rsidR="00E55B19" w:rsidRPr="00E55B19" w:rsidRDefault="00E55B19" w:rsidP="00E55B19">
      <w:pPr>
        <w:rPr>
          <w:ins w:id="2" w:author="Rohan Pote" w:date="2025-01-27T17:30:00Z" w16du:dateUtc="2025-01-27T12:00:00Z"/>
          <w:b/>
          <w:bCs/>
        </w:rPr>
      </w:pPr>
      <w:ins w:id="3" w:author="Rohan Pote" w:date="2025-01-27T17:30:00Z" w16du:dateUtc="2025-01-27T12:00:00Z">
        <w:r w:rsidRPr="00E55B19">
          <w:rPr>
            <w:b/>
            <w:bCs/>
          </w:rPr>
          <w:t>To check SQL version (</w:t>
        </w:r>
        <w:proofErr w:type="spellStart"/>
        <w:r w:rsidRPr="00E55B19">
          <w:rPr>
            <w:b/>
            <w:bCs/>
          </w:rPr>
          <w:t>cmd</w:t>
        </w:r>
        <w:proofErr w:type="spellEnd"/>
        <w:r w:rsidRPr="00E55B19">
          <w:rPr>
            <w:b/>
            <w:bCs/>
          </w:rPr>
          <w:t xml:space="preserve">)- </w:t>
        </w:r>
      </w:ins>
    </w:p>
    <w:p w14:paraId="20E59E46" w14:textId="77777777" w:rsidR="00E55B19" w:rsidRDefault="00E55B19" w:rsidP="00E55B19">
      <w:pPr>
        <w:rPr>
          <w:ins w:id="4" w:author="Rohan Pote" w:date="2025-01-27T17:30:00Z" w16du:dateUtc="2025-01-27T12:00:00Z"/>
        </w:rPr>
      </w:pPr>
      <w:ins w:id="5" w:author="Rohan Pote" w:date="2025-01-27T17:30:00Z" w16du:dateUtc="2025-01-27T12:00:00Z">
        <w:r>
          <w:t>-</w:t>
        </w:r>
        <w:r>
          <w:tab/>
          <w:t xml:space="preserve">Select </w:t>
        </w:r>
        <w:proofErr w:type="gramStart"/>
        <w:r>
          <w:t>version(</w:t>
        </w:r>
        <w:proofErr w:type="gramEnd"/>
        <w:r>
          <w:t>);</w:t>
        </w:r>
      </w:ins>
    </w:p>
    <w:p w14:paraId="23F5AB5D" w14:textId="77777777" w:rsidR="00E55B19" w:rsidRDefault="00E55B19" w:rsidP="00E55B19">
      <w:pPr>
        <w:rPr>
          <w:ins w:id="6" w:author="Rohan Pote" w:date="2025-01-27T17:30:00Z" w16du:dateUtc="2025-01-27T12:00:00Z"/>
        </w:rPr>
      </w:pPr>
    </w:p>
    <w:p w14:paraId="22BBDC27" w14:textId="77777777" w:rsidR="00E55B19" w:rsidRDefault="00E55B19" w:rsidP="00E55B19">
      <w:pPr>
        <w:rPr>
          <w:ins w:id="7" w:author="Rohan Pote" w:date="2025-01-27T17:30:00Z" w16du:dateUtc="2025-01-27T12:00:00Z"/>
        </w:rPr>
      </w:pPr>
    </w:p>
    <w:p w14:paraId="1BF97955" w14:textId="77777777" w:rsidR="00E55B19" w:rsidRPr="00E55B19" w:rsidRDefault="00E55B19" w:rsidP="00E55B19">
      <w:pPr>
        <w:rPr>
          <w:ins w:id="8" w:author="Rohan Pote" w:date="2025-01-27T17:30:00Z" w16du:dateUtc="2025-01-27T12:00:00Z"/>
          <w:b/>
          <w:bCs/>
          <w:sz w:val="24"/>
          <w:szCs w:val="24"/>
        </w:rPr>
      </w:pPr>
      <w:ins w:id="9" w:author="Rohan Pote" w:date="2025-01-27T17:30:00Z" w16du:dateUtc="2025-01-27T12:00:00Z">
        <w:r w:rsidRPr="00E55B19">
          <w:rPr>
            <w:b/>
            <w:bCs/>
            <w:sz w:val="24"/>
            <w:szCs w:val="24"/>
          </w:rPr>
          <w:t xml:space="preserve">Five SQL Commands- </w:t>
        </w:r>
      </w:ins>
    </w:p>
    <w:p w14:paraId="4CB073B4" w14:textId="77777777" w:rsidR="00E55B19" w:rsidRDefault="00E55B19" w:rsidP="00E55B19">
      <w:pPr>
        <w:rPr>
          <w:ins w:id="10" w:author="Rohan Pote" w:date="2025-01-27T17:30:00Z" w16du:dateUtc="2025-01-27T12:00:00Z"/>
        </w:rPr>
      </w:pPr>
      <w:ins w:id="11" w:author="Rohan Pote" w:date="2025-01-27T17:30:00Z" w16du:dateUtc="2025-01-27T12:00:00Z">
        <w:r>
          <w:t>1.</w:t>
        </w:r>
        <w:r>
          <w:tab/>
          <w:t xml:space="preserve">DDL (Data </w:t>
        </w:r>
        <w:proofErr w:type="spellStart"/>
        <w:r>
          <w:t>Defination</w:t>
        </w:r>
        <w:proofErr w:type="spellEnd"/>
        <w:r>
          <w:t xml:space="preserve"> Language) –</w:t>
        </w:r>
      </w:ins>
    </w:p>
    <w:p w14:paraId="28539CF7" w14:textId="77777777" w:rsidR="00E55B19" w:rsidRDefault="00E55B19" w:rsidP="00E55B19">
      <w:pPr>
        <w:rPr>
          <w:ins w:id="12" w:author="Rohan Pote" w:date="2025-01-27T17:30:00Z" w16du:dateUtc="2025-01-27T12:00:00Z"/>
        </w:rPr>
      </w:pPr>
      <w:ins w:id="13" w:author="Rohan Pote" w:date="2025-01-27T17:30:00Z" w16du:dateUtc="2025-01-27T12:00:00Z">
        <w:r>
          <w:t>-</w:t>
        </w:r>
        <w:r>
          <w:tab/>
          <w:t>create</w:t>
        </w:r>
      </w:ins>
    </w:p>
    <w:p w14:paraId="2AB98659" w14:textId="77777777" w:rsidR="00E55B19" w:rsidRDefault="00E55B19" w:rsidP="00E55B19">
      <w:pPr>
        <w:rPr>
          <w:ins w:id="14" w:author="Rohan Pote" w:date="2025-01-27T17:30:00Z" w16du:dateUtc="2025-01-27T12:00:00Z"/>
        </w:rPr>
      </w:pPr>
      <w:ins w:id="15" w:author="Rohan Pote" w:date="2025-01-27T17:30:00Z" w16du:dateUtc="2025-01-27T12:00:00Z">
        <w:r>
          <w:t>-</w:t>
        </w:r>
        <w:r>
          <w:tab/>
          <w:t>alter</w:t>
        </w:r>
      </w:ins>
    </w:p>
    <w:p w14:paraId="2A63DD46" w14:textId="77777777" w:rsidR="00E55B19" w:rsidRDefault="00E55B19" w:rsidP="00E55B19">
      <w:pPr>
        <w:rPr>
          <w:ins w:id="16" w:author="Rohan Pote" w:date="2025-01-27T17:30:00Z" w16du:dateUtc="2025-01-27T12:00:00Z"/>
        </w:rPr>
      </w:pPr>
      <w:ins w:id="17" w:author="Rohan Pote" w:date="2025-01-27T17:30:00Z" w16du:dateUtc="2025-01-27T12:00:00Z">
        <w:r>
          <w:t>-</w:t>
        </w:r>
        <w:r>
          <w:tab/>
          <w:t>drop</w:t>
        </w:r>
      </w:ins>
    </w:p>
    <w:p w14:paraId="542C9135" w14:textId="77777777" w:rsidR="00E55B19" w:rsidRDefault="00E55B19" w:rsidP="00E55B19">
      <w:pPr>
        <w:rPr>
          <w:ins w:id="18" w:author="Rohan Pote" w:date="2025-01-27T17:30:00Z" w16du:dateUtc="2025-01-27T12:00:00Z"/>
        </w:rPr>
      </w:pPr>
      <w:ins w:id="19" w:author="Rohan Pote" w:date="2025-01-27T17:30:00Z" w16du:dateUtc="2025-01-27T12:00:00Z">
        <w:r>
          <w:t>-</w:t>
        </w:r>
        <w:r>
          <w:tab/>
          <w:t>truncate</w:t>
        </w:r>
      </w:ins>
    </w:p>
    <w:p w14:paraId="4CCB82BB" w14:textId="77777777" w:rsidR="00E55B19" w:rsidRDefault="00E55B19" w:rsidP="00E55B19">
      <w:pPr>
        <w:rPr>
          <w:ins w:id="20" w:author="Rohan Pote" w:date="2025-01-27T17:30:00Z" w16du:dateUtc="2025-01-27T12:00:00Z"/>
        </w:rPr>
      </w:pPr>
    </w:p>
    <w:p w14:paraId="36633007" w14:textId="77777777" w:rsidR="00E55B19" w:rsidRDefault="00E55B19" w:rsidP="00E55B19">
      <w:pPr>
        <w:rPr>
          <w:ins w:id="21" w:author="Rohan Pote" w:date="2025-01-27T17:30:00Z" w16du:dateUtc="2025-01-27T12:00:00Z"/>
        </w:rPr>
      </w:pPr>
      <w:ins w:id="22" w:author="Rohan Pote" w:date="2025-01-27T17:30:00Z" w16du:dateUtc="2025-01-27T12:00:00Z">
        <w:r>
          <w:t>2.</w:t>
        </w:r>
        <w:r>
          <w:tab/>
          <w:t>DML (Data Manipulation Language) –</w:t>
        </w:r>
      </w:ins>
    </w:p>
    <w:p w14:paraId="16364C32" w14:textId="77777777" w:rsidR="00E55B19" w:rsidRDefault="00E55B19" w:rsidP="00E55B19">
      <w:pPr>
        <w:rPr>
          <w:ins w:id="23" w:author="Rohan Pote" w:date="2025-01-27T17:30:00Z" w16du:dateUtc="2025-01-27T12:00:00Z"/>
        </w:rPr>
      </w:pPr>
      <w:ins w:id="24" w:author="Rohan Pote" w:date="2025-01-27T17:30:00Z" w16du:dateUtc="2025-01-27T12:00:00Z">
        <w:r>
          <w:t>-</w:t>
        </w:r>
        <w:r>
          <w:tab/>
          <w:t>insert</w:t>
        </w:r>
      </w:ins>
    </w:p>
    <w:p w14:paraId="3C15D0DD" w14:textId="77777777" w:rsidR="00E55B19" w:rsidRDefault="00E55B19" w:rsidP="00E55B19">
      <w:pPr>
        <w:rPr>
          <w:ins w:id="25" w:author="Rohan Pote" w:date="2025-01-27T17:30:00Z" w16du:dateUtc="2025-01-27T12:00:00Z"/>
        </w:rPr>
      </w:pPr>
      <w:ins w:id="26" w:author="Rohan Pote" w:date="2025-01-27T17:30:00Z" w16du:dateUtc="2025-01-27T12:00:00Z">
        <w:r>
          <w:t>-</w:t>
        </w:r>
        <w:r>
          <w:tab/>
          <w:t>update</w:t>
        </w:r>
      </w:ins>
    </w:p>
    <w:p w14:paraId="2BFA78B1" w14:textId="77777777" w:rsidR="00E55B19" w:rsidRDefault="00E55B19" w:rsidP="00E55B19">
      <w:pPr>
        <w:rPr>
          <w:ins w:id="27" w:author="Rohan Pote" w:date="2025-01-27T17:30:00Z" w16du:dateUtc="2025-01-27T12:00:00Z"/>
        </w:rPr>
      </w:pPr>
      <w:ins w:id="28" w:author="Rohan Pote" w:date="2025-01-27T17:30:00Z" w16du:dateUtc="2025-01-27T12:00:00Z">
        <w:r>
          <w:t>-</w:t>
        </w:r>
        <w:r>
          <w:tab/>
          <w:t>delete</w:t>
        </w:r>
      </w:ins>
    </w:p>
    <w:p w14:paraId="42F4DFF0" w14:textId="77777777" w:rsidR="00E55B19" w:rsidRDefault="00E55B19" w:rsidP="00E55B19">
      <w:pPr>
        <w:rPr>
          <w:ins w:id="29" w:author="Rohan Pote" w:date="2025-01-27T17:30:00Z" w16du:dateUtc="2025-01-27T12:00:00Z"/>
        </w:rPr>
      </w:pPr>
    </w:p>
    <w:p w14:paraId="473FD886" w14:textId="77777777" w:rsidR="00E55B19" w:rsidRDefault="00E55B19" w:rsidP="00E55B19">
      <w:pPr>
        <w:rPr>
          <w:ins w:id="30" w:author="Rohan Pote" w:date="2025-01-27T17:30:00Z" w16du:dateUtc="2025-01-27T12:00:00Z"/>
        </w:rPr>
      </w:pPr>
      <w:ins w:id="31" w:author="Rohan Pote" w:date="2025-01-27T17:30:00Z" w16du:dateUtc="2025-01-27T12:00:00Z">
        <w:r>
          <w:t>3.</w:t>
        </w:r>
        <w:r>
          <w:tab/>
          <w:t>DQL (Data Query Language) –</w:t>
        </w:r>
      </w:ins>
    </w:p>
    <w:p w14:paraId="77625A74" w14:textId="77777777" w:rsidR="00E55B19" w:rsidRDefault="00E55B19" w:rsidP="00E55B19">
      <w:pPr>
        <w:rPr>
          <w:ins w:id="32" w:author="Rohan Pote" w:date="2025-01-27T17:30:00Z" w16du:dateUtc="2025-01-27T12:00:00Z"/>
        </w:rPr>
      </w:pPr>
      <w:ins w:id="33" w:author="Rohan Pote" w:date="2025-01-27T17:30:00Z" w16du:dateUtc="2025-01-27T12:00:00Z">
        <w:r>
          <w:t>-</w:t>
        </w:r>
        <w:r>
          <w:tab/>
          <w:t>select</w:t>
        </w:r>
      </w:ins>
    </w:p>
    <w:p w14:paraId="133502D0" w14:textId="77777777" w:rsidR="00E55B19" w:rsidRDefault="00E55B19" w:rsidP="00E55B19">
      <w:pPr>
        <w:rPr>
          <w:ins w:id="34" w:author="Rohan Pote" w:date="2025-01-27T17:30:00Z" w16du:dateUtc="2025-01-27T12:00:00Z"/>
        </w:rPr>
      </w:pPr>
    </w:p>
    <w:p w14:paraId="73B9A3FA" w14:textId="77777777" w:rsidR="00E55B19" w:rsidRDefault="00E55B19" w:rsidP="00E55B19">
      <w:pPr>
        <w:rPr>
          <w:ins w:id="35" w:author="Rohan Pote" w:date="2025-01-27T17:30:00Z" w16du:dateUtc="2025-01-27T12:00:00Z"/>
        </w:rPr>
      </w:pPr>
      <w:ins w:id="36" w:author="Rohan Pote" w:date="2025-01-27T17:30:00Z" w16du:dateUtc="2025-01-27T12:00:00Z">
        <w:r>
          <w:t>4.</w:t>
        </w:r>
        <w:r>
          <w:tab/>
          <w:t xml:space="preserve">DCL (Data Control Language) – </w:t>
        </w:r>
      </w:ins>
    </w:p>
    <w:p w14:paraId="33D4936D" w14:textId="77777777" w:rsidR="00E55B19" w:rsidRDefault="00E55B19" w:rsidP="00E55B19">
      <w:pPr>
        <w:rPr>
          <w:ins w:id="37" w:author="Rohan Pote" w:date="2025-01-27T17:30:00Z" w16du:dateUtc="2025-01-27T12:00:00Z"/>
        </w:rPr>
      </w:pPr>
      <w:ins w:id="38" w:author="Rohan Pote" w:date="2025-01-27T17:30:00Z" w16du:dateUtc="2025-01-27T12:00:00Z">
        <w:r>
          <w:t>-</w:t>
        </w:r>
        <w:r>
          <w:tab/>
          <w:t>grant</w:t>
        </w:r>
      </w:ins>
    </w:p>
    <w:p w14:paraId="7D287BC2" w14:textId="77777777" w:rsidR="00E55B19" w:rsidRDefault="00E55B19" w:rsidP="00E55B19">
      <w:pPr>
        <w:rPr>
          <w:ins w:id="39" w:author="Rohan Pote" w:date="2025-01-27T17:30:00Z" w16du:dateUtc="2025-01-27T12:00:00Z"/>
        </w:rPr>
      </w:pPr>
      <w:ins w:id="40" w:author="Rohan Pote" w:date="2025-01-27T17:30:00Z" w16du:dateUtc="2025-01-27T12:00:00Z">
        <w:r>
          <w:t>-</w:t>
        </w:r>
        <w:r>
          <w:tab/>
          <w:t>revoke</w:t>
        </w:r>
      </w:ins>
    </w:p>
    <w:p w14:paraId="1520C667" w14:textId="77777777" w:rsidR="00E55B19" w:rsidRDefault="00E55B19" w:rsidP="00E55B19">
      <w:pPr>
        <w:rPr>
          <w:ins w:id="41" w:author="Rohan Pote" w:date="2025-01-27T17:30:00Z" w16du:dateUtc="2025-01-27T12:00:00Z"/>
        </w:rPr>
      </w:pPr>
    </w:p>
    <w:p w14:paraId="256819E3" w14:textId="77777777" w:rsidR="00E55B19" w:rsidRDefault="00E55B19" w:rsidP="00E55B19">
      <w:pPr>
        <w:rPr>
          <w:ins w:id="42" w:author="Rohan Pote" w:date="2025-01-27T17:30:00Z" w16du:dateUtc="2025-01-27T12:00:00Z"/>
        </w:rPr>
      </w:pPr>
      <w:ins w:id="43" w:author="Rohan Pote" w:date="2025-01-27T17:30:00Z" w16du:dateUtc="2025-01-27T12:00:00Z">
        <w:r>
          <w:t>5.</w:t>
        </w:r>
        <w:r>
          <w:tab/>
          <w:t xml:space="preserve">TCL (Transaction Control Language) – </w:t>
        </w:r>
      </w:ins>
    </w:p>
    <w:p w14:paraId="25B5E359" w14:textId="77777777" w:rsidR="00E55B19" w:rsidRDefault="00E55B19" w:rsidP="00E55B19">
      <w:pPr>
        <w:rPr>
          <w:ins w:id="44" w:author="Rohan Pote" w:date="2025-01-27T17:30:00Z" w16du:dateUtc="2025-01-27T12:00:00Z"/>
        </w:rPr>
      </w:pPr>
      <w:ins w:id="45" w:author="Rohan Pote" w:date="2025-01-27T17:30:00Z" w16du:dateUtc="2025-01-27T12:00:00Z">
        <w:r>
          <w:t>-</w:t>
        </w:r>
        <w:r>
          <w:tab/>
          <w:t>Commit</w:t>
        </w:r>
      </w:ins>
    </w:p>
    <w:p w14:paraId="4DDF848E" w14:textId="77777777" w:rsidR="00E55B19" w:rsidRDefault="00E55B19" w:rsidP="00E55B19">
      <w:pPr>
        <w:rPr>
          <w:ins w:id="46" w:author="Rohan Pote" w:date="2025-01-27T17:30:00Z" w16du:dateUtc="2025-01-27T12:00:00Z"/>
        </w:rPr>
      </w:pPr>
      <w:ins w:id="47" w:author="Rohan Pote" w:date="2025-01-27T17:30:00Z" w16du:dateUtc="2025-01-27T12:00:00Z">
        <w:r>
          <w:t>-</w:t>
        </w:r>
        <w:r>
          <w:tab/>
          <w:t>Roll back</w:t>
        </w:r>
      </w:ins>
    </w:p>
    <w:p w14:paraId="12ED1068" w14:textId="77777777" w:rsidR="00E55B19" w:rsidRDefault="00E55B19" w:rsidP="00E55B19">
      <w:pPr>
        <w:rPr>
          <w:ins w:id="48" w:author="Rohan Pote" w:date="2025-01-27T17:30:00Z" w16du:dateUtc="2025-01-27T12:00:00Z"/>
        </w:rPr>
      </w:pPr>
      <w:ins w:id="49" w:author="Rohan Pote" w:date="2025-01-27T17:30:00Z" w16du:dateUtc="2025-01-27T12:00:00Z">
        <w:r>
          <w:t>-</w:t>
        </w:r>
        <w:r>
          <w:tab/>
          <w:t>Save point</w:t>
        </w:r>
      </w:ins>
    </w:p>
    <w:p w14:paraId="2B9B30F0" w14:textId="77777777" w:rsidR="00E55B19" w:rsidRDefault="00E55B19" w:rsidP="00E55B19">
      <w:pPr>
        <w:rPr>
          <w:ins w:id="50" w:author="Rohan Pote" w:date="2025-01-27T17:30:00Z" w16du:dateUtc="2025-01-27T12:00:00Z"/>
        </w:rPr>
      </w:pPr>
    </w:p>
    <w:p w14:paraId="7BB121C7" w14:textId="77777777" w:rsidR="00E55B19" w:rsidRDefault="00E55B19" w:rsidP="00E55B19">
      <w:pPr>
        <w:rPr>
          <w:ins w:id="51" w:author="Rohan Pote" w:date="2025-01-27T17:30:00Z" w16du:dateUtc="2025-01-27T12:00:00Z"/>
        </w:rPr>
      </w:pPr>
    </w:p>
    <w:p w14:paraId="5569D125" w14:textId="77777777" w:rsidR="00E55B19" w:rsidRDefault="00E55B19" w:rsidP="00E55B19">
      <w:pPr>
        <w:rPr>
          <w:ins w:id="52" w:author="Rohan Pote" w:date="2025-01-27T17:30:00Z" w16du:dateUtc="2025-01-27T12:00:00Z"/>
        </w:rPr>
      </w:pPr>
    </w:p>
    <w:p w14:paraId="48EA340E" w14:textId="5243A583" w:rsidR="00E55B19" w:rsidRPr="00E55B19" w:rsidRDefault="00E55B19" w:rsidP="00E55B19">
      <w:pPr>
        <w:rPr>
          <w:ins w:id="53" w:author="Rohan Pote" w:date="2025-01-27T17:30:00Z" w16du:dateUtc="2025-01-27T12:00:00Z"/>
          <w:b/>
          <w:bCs/>
          <w:sz w:val="28"/>
          <w:szCs w:val="28"/>
          <w:u w:val="single"/>
        </w:rPr>
      </w:pPr>
      <w:ins w:id="54" w:author="Rohan Pote" w:date="2025-01-27T17:30:00Z" w16du:dateUtc="2025-01-27T12:00:00Z">
        <w:r w:rsidRPr="00E55B19">
          <w:rPr>
            <w:b/>
            <w:bCs/>
            <w:sz w:val="28"/>
            <w:szCs w:val="28"/>
            <w:u w:val="single"/>
          </w:rPr>
          <w:lastRenderedPageBreak/>
          <w:t>SQL Queries –</w:t>
        </w:r>
      </w:ins>
    </w:p>
    <w:p w14:paraId="5BDBCF6E" w14:textId="77777777" w:rsidR="00E55B19" w:rsidRPr="00E55B19" w:rsidRDefault="00E55B19" w:rsidP="00E55B19">
      <w:pPr>
        <w:rPr>
          <w:ins w:id="55" w:author="Rohan Pote" w:date="2025-01-27T17:30:00Z" w16du:dateUtc="2025-01-27T12:00:00Z"/>
          <w:b/>
          <w:bCs/>
          <w:sz w:val="24"/>
          <w:szCs w:val="24"/>
        </w:rPr>
      </w:pPr>
      <w:ins w:id="56" w:author="Rohan Pote" w:date="2025-01-27T17:30:00Z" w16du:dateUtc="2025-01-27T12:00:00Z">
        <w:r w:rsidRPr="00E55B19">
          <w:rPr>
            <w:b/>
            <w:bCs/>
            <w:sz w:val="24"/>
            <w:szCs w:val="24"/>
          </w:rPr>
          <w:t xml:space="preserve">Database queries- </w:t>
        </w:r>
      </w:ins>
    </w:p>
    <w:p w14:paraId="1AB1A0B4" w14:textId="77777777" w:rsidR="00E55B19" w:rsidRDefault="00E55B19" w:rsidP="00E55B19">
      <w:pPr>
        <w:rPr>
          <w:ins w:id="57" w:author="Rohan Pote" w:date="2025-01-27T17:30:00Z" w16du:dateUtc="2025-01-27T12:00:00Z"/>
        </w:rPr>
      </w:pPr>
      <w:ins w:id="58" w:author="Rohan Pote" w:date="2025-01-27T17:30:00Z" w16du:dateUtc="2025-01-27T12:00:00Z">
        <w:r>
          <w:t xml:space="preserve">   create database </w:t>
        </w:r>
        <w:proofErr w:type="spellStart"/>
        <w:r>
          <w:t>db_</w:t>
        </w:r>
        <w:proofErr w:type="gramStart"/>
        <w:r>
          <w:t>name</w:t>
        </w:r>
        <w:proofErr w:type="spellEnd"/>
        <w:r>
          <w:t>;  (</w:t>
        </w:r>
        <w:proofErr w:type="gramEnd"/>
        <w:r>
          <w:t>to create new database folder)</w:t>
        </w:r>
      </w:ins>
    </w:p>
    <w:p w14:paraId="2B6EE8E4" w14:textId="77777777" w:rsidR="00E55B19" w:rsidRDefault="00E55B19" w:rsidP="00E55B19">
      <w:pPr>
        <w:rPr>
          <w:ins w:id="59" w:author="Rohan Pote" w:date="2025-01-27T17:30:00Z" w16du:dateUtc="2025-01-27T12:00:00Z"/>
        </w:rPr>
      </w:pPr>
      <w:ins w:id="60" w:author="Rohan Pote" w:date="2025-01-27T17:30:00Z" w16du:dateUtc="2025-01-27T12:00:00Z">
        <w:r>
          <w:t xml:space="preserve">   drop database </w:t>
        </w:r>
        <w:proofErr w:type="spellStart"/>
        <w:r>
          <w:t>db_</w:t>
        </w:r>
        <w:proofErr w:type="gramStart"/>
        <w:r>
          <w:t>name</w:t>
        </w:r>
        <w:proofErr w:type="spellEnd"/>
        <w:r>
          <w:t xml:space="preserve">;   </w:t>
        </w:r>
        <w:proofErr w:type="gramEnd"/>
        <w:r>
          <w:t xml:space="preserve">  (to delete database)</w:t>
        </w:r>
      </w:ins>
    </w:p>
    <w:p w14:paraId="58E941F4" w14:textId="77777777" w:rsidR="00E55B19" w:rsidRDefault="00E55B19" w:rsidP="00E55B19">
      <w:pPr>
        <w:rPr>
          <w:ins w:id="61" w:author="Rohan Pote" w:date="2025-01-27T17:30:00Z" w16du:dateUtc="2025-01-27T12:00:00Z"/>
        </w:rPr>
      </w:pPr>
    </w:p>
    <w:p w14:paraId="0794004A" w14:textId="77777777" w:rsidR="00E55B19" w:rsidRDefault="00E55B19" w:rsidP="00E55B19">
      <w:pPr>
        <w:rPr>
          <w:ins w:id="62" w:author="Rohan Pote" w:date="2025-01-27T17:30:00Z" w16du:dateUtc="2025-01-27T12:00:00Z"/>
        </w:rPr>
      </w:pPr>
      <w:ins w:id="63" w:author="Rohan Pote" w:date="2025-01-27T17:30:00Z" w16du:dateUtc="2025-01-27T12:00:00Z">
        <w:r>
          <w:t xml:space="preserve">   use database </w:t>
        </w:r>
        <w:proofErr w:type="spellStart"/>
        <w:r>
          <w:t>db_name</w:t>
        </w:r>
        <w:proofErr w:type="spellEnd"/>
        <w:r>
          <w:t>; (to use your database to store the created table)</w:t>
        </w:r>
      </w:ins>
    </w:p>
    <w:p w14:paraId="53DBD7C5" w14:textId="77777777" w:rsidR="00E55B19" w:rsidRDefault="00E55B19" w:rsidP="00E55B19">
      <w:pPr>
        <w:rPr>
          <w:ins w:id="64" w:author="Rohan Pote" w:date="2025-01-27T17:30:00Z" w16du:dateUtc="2025-01-27T12:00:00Z"/>
        </w:rPr>
      </w:pPr>
    </w:p>
    <w:p w14:paraId="33F185F2" w14:textId="77777777" w:rsidR="00E55B19" w:rsidRPr="00E55B19" w:rsidRDefault="00E55B19" w:rsidP="00E55B19">
      <w:pPr>
        <w:rPr>
          <w:ins w:id="65" w:author="Rohan Pote" w:date="2025-01-27T17:30:00Z" w16du:dateUtc="2025-01-27T12:00:00Z"/>
          <w:b/>
          <w:bCs/>
          <w:sz w:val="24"/>
          <w:szCs w:val="24"/>
        </w:rPr>
      </w:pPr>
      <w:ins w:id="66" w:author="Rohan Pote" w:date="2025-01-27T17:30:00Z" w16du:dateUtc="2025-01-27T12:00:00Z">
        <w:r w:rsidRPr="00E55B19">
          <w:rPr>
            <w:b/>
            <w:bCs/>
            <w:sz w:val="24"/>
            <w:szCs w:val="24"/>
          </w:rPr>
          <w:t xml:space="preserve">Table queries- </w:t>
        </w:r>
      </w:ins>
    </w:p>
    <w:p w14:paraId="53AC6589" w14:textId="77777777" w:rsidR="00E55B19" w:rsidRDefault="00E55B19" w:rsidP="00E55B19">
      <w:pPr>
        <w:rPr>
          <w:ins w:id="67" w:author="Rohan Pote" w:date="2025-01-27T17:30:00Z" w16du:dateUtc="2025-01-27T12:00:00Z"/>
        </w:rPr>
      </w:pPr>
      <w:ins w:id="68" w:author="Rohan Pote" w:date="2025-01-27T17:30:00Z" w16du:dateUtc="2025-01-27T12:00:00Z">
        <w:r>
          <w:t xml:space="preserve">create table </w:t>
        </w:r>
        <w:proofErr w:type="spellStart"/>
        <w:r>
          <w:t>table_name</w:t>
        </w:r>
        <w:proofErr w:type="spellEnd"/>
        <w:r>
          <w:t>; (</w:t>
        </w:r>
        <w:proofErr w:type="spellStart"/>
        <w:r>
          <w:t>rollno</w:t>
        </w:r>
        <w:proofErr w:type="spellEnd"/>
        <w:r>
          <w:t xml:space="preserve"> int, name </w:t>
        </w:r>
        <w:proofErr w:type="gramStart"/>
        <w:r>
          <w:t>varchar(</w:t>
        </w:r>
        <w:proofErr w:type="gramEnd"/>
        <w:r>
          <w:t>20),contact long); (to create new table)</w:t>
        </w:r>
      </w:ins>
    </w:p>
    <w:p w14:paraId="17C023B2" w14:textId="77777777" w:rsidR="00E55B19" w:rsidRDefault="00E55B19" w:rsidP="00E55B19">
      <w:pPr>
        <w:rPr>
          <w:ins w:id="69" w:author="Rohan Pote" w:date="2025-01-27T17:30:00Z" w16du:dateUtc="2025-01-27T12:00:00Z"/>
        </w:rPr>
      </w:pPr>
      <w:ins w:id="70" w:author="Rohan Pote" w:date="2025-01-27T17:30:00Z" w16du:dateUtc="2025-01-27T12:00:00Z">
        <w:r>
          <w:t xml:space="preserve">drop table </w:t>
        </w:r>
        <w:proofErr w:type="spellStart"/>
        <w:r>
          <w:t>table_</w:t>
        </w:r>
        <w:proofErr w:type="gramStart"/>
        <w:r>
          <w:t>name</w:t>
        </w:r>
        <w:proofErr w:type="spellEnd"/>
        <w:r>
          <w:t>(</w:t>
        </w:r>
        <w:proofErr w:type="gramEnd"/>
        <w:r>
          <w:t>);    (to delete table)</w:t>
        </w:r>
      </w:ins>
    </w:p>
    <w:p w14:paraId="41261EDC" w14:textId="77777777" w:rsidR="00E55B19" w:rsidRDefault="00E55B19" w:rsidP="00E55B19">
      <w:pPr>
        <w:rPr>
          <w:ins w:id="71" w:author="Rohan Pote" w:date="2025-01-27T17:30:00Z" w16du:dateUtc="2025-01-27T12:00:00Z"/>
        </w:rPr>
      </w:pPr>
    </w:p>
    <w:p w14:paraId="6E7AA46D" w14:textId="77777777" w:rsidR="00E55B19" w:rsidRDefault="00E55B19" w:rsidP="00E55B19">
      <w:pPr>
        <w:rPr>
          <w:ins w:id="72" w:author="Rohan Pote" w:date="2025-01-27T17:30:00Z" w16du:dateUtc="2025-01-27T12:00:00Z"/>
        </w:rPr>
      </w:pPr>
      <w:ins w:id="73" w:author="Rohan Pote" w:date="2025-01-27T17:30:00Z" w16du:dateUtc="2025-01-27T12:00:00Z">
        <w:r>
          <w:t xml:space="preserve">select * from </w:t>
        </w:r>
        <w:proofErr w:type="spellStart"/>
        <w:r>
          <w:t>table_name</w:t>
        </w:r>
        <w:proofErr w:type="spellEnd"/>
        <w:r>
          <w:t>; (to view full created table)</w:t>
        </w:r>
      </w:ins>
    </w:p>
    <w:p w14:paraId="7202E6E0" w14:textId="77777777" w:rsidR="00E55B19" w:rsidRDefault="00E55B19" w:rsidP="00E55B19">
      <w:pPr>
        <w:rPr>
          <w:ins w:id="74" w:author="Rohan Pote" w:date="2025-01-27T17:30:00Z" w16du:dateUtc="2025-01-27T12:00:00Z"/>
        </w:rPr>
      </w:pPr>
      <w:ins w:id="75" w:author="Rohan Pote" w:date="2025-01-27T17:30:00Z" w16du:dateUtc="2025-01-27T12:00:00Z">
        <w:r>
          <w:t xml:space="preserve">select </w:t>
        </w:r>
        <w:proofErr w:type="spellStart"/>
        <w:r>
          <w:t>column_name</w:t>
        </w:r>
        <w:proofErr w:type="spellEnd"/>
        <w:r>
          <w:t xml:space="preserve"> from </w:t>
        </w:r>
        <w:proofErr w:type="spellStart"/>
        <w:r>
          <w:t>table_name</w:t>
        </w:r>
        <w:proofErr w:type="spellEnd"/>
        <w:r>
          <w:t>; (to view specific column)</w:t>
        </w:r>
      </w:ins>
    </w:p>
    <w:p w14:paraId="7460142F" w14:textId="77777777" w:rsidR="00E55B19" w:rsidRDefault="00E55B19" w:rsidP="00E55B19">
      <w:pPr>
        <w:rPr>
          <w:ins w:id="76" w:author="Rohan Pote" w:date="2025-01-27T17:30:00Z" w16du:dateUtc="2025-01-27T12:00:00Z"/>
        </w:rPr>
      </w:pPr>
    </w:p>
    <w:p w14:paraId="24F3562C" w14:textId="77777777" w:rsidR="00E55B19" w:rsidRDefault="00E55B19" w:rsidP="00E55B19">
      <w:pPr>
        <w:rPr>
          <w:ins w:id="77" w:author="Rohan Pote" w:date="2025-01-27T17:30:00Z" w16du:dateUtc="2025-01-27T12:00:00Z"/>
        </w:rPr>
      </w:pPr>
      <w:ins w:id="78" w:author="Rohan Pote" w:date="2025-01-27T17:30:00Z" w16du:dateUtc="2025-01-27T12:00:00Z">
        <w:r>
          <w:t xml:space="preserve">insert into </w:t>
        </w:r>
        <w:proofErr w:type="spellStart"/>
        <w:r>
          <w:t>table_name</w:t>
        </w:r>
        <w:proofErr w:type="spellEnd"/>
        <w:r>
          <w:t xml:space="preserve"> values; (</w:t>
        </w:r>
        <w:proofErr w:type="gramStart"/>
        <w:r>
          <w:t>101,rohan</w:t>
        </w:r>
        <w:proofErr w:type="gramEnd"/>
        <w:r>
          <w:t>,8669997070); (to insert values in that table)</w:t>
        </w:r>
      </w:ins>
    </w:p>
    <w:p w14:paraId="30C7AE40" w14:textId="77777777" w:rsidR="006F7D03" w:rsidRDefault="006F7D03"/>
    <w:p w14:paraId="508374CD" w14:textId="77777777" w:rsidR="00C167F5" w:rsidRDefault="00C167F5" w:rsidP="00C167F5">
      <w:r>
        <w:t>#to use table from this database</w:t>
      </w:r>
    </w:p>
    <w:p w14:paraId="5E24CA8A" w14:textId="77777777" w:rsidR="00C167F5" w:rsidRDefault="00C167F5" w:rsidP="00C167F5">
      <w:r>
        <w:t>use expo;</w:t>
      </w:r>
    </w:p>
    <w:p w14:paraId="447B09D1" w14:textId="77777777" w:rsidR="00C167F5" w:rsidRDefault="00C167F5" w:rsidP="00C167F5"/>
    <w:p w14:paraId="6AE78E9F" w14:textId="77777777" w:rsidR="00C167F5" w:rsidRDefault="00C167F5" w:rsidP="00C167F5">
      <w:pPr>
        <w:rPr>
          <w:b/>
          <w:bCs/>
          <w:sz w:val="28"/>
          <w:szCs w:val="28"/>
          <w:u w:val="single"/>
        </w:rPr>
      </w:pPr>
    </w:p>
    <w:p w14:paraId="42B46F7C" w14:textId="77777777" w:rsidR="00C167F5" w:rsidRDefault="00C167F5" w:rsidP="00C167F5">
      <w:pPr>
        <w:rPr>
          <w:b/>
          <w:bCs/>
          <w:sz w:val="28"/>
          <w:szCs w:val="28"/>
          <w:u w:val="single"/>
        </w:rPr>
      </w:pPr>
    </w:p>
    <w:p w14:paraId="03A93461" w14:textId="77777777" w:rsidR="00C167F5" w:rsidRDefault="00C167F5" w:rsidP="00C167F5">
      <w:pPr>
        <w:rPr>
          <w:b/>
          <w:bCs/>
          <w:sz w:val="28"/>
          <w:szCs w:val="28"/>
          <w:u w:val="single"/>
        </w:rPr>
      </w:pPr>
    </w:p>
    <w:p w14:paraId="13DFD8ED" w14:textId="77777777" w:rsidR="00C167F5" w:rsidRDefault="00C167F5" w:rsidP="00C167F5">
      <w:pPr>
        <w:rPr>
          <w:b/>
          <w:bCs/>
          <w:sz w:val="28"/>
          <w:szCs w:val="28"/>
          <w:u w:val="single"/>
        </w:rPr>
      </w:pPr>
    </w:p>
    <w:p w14:paraId="2A53FD34" w14:textId="77777777" w:rsidR="00C167F5" w:rsidRDefault="00C167F5" w:rsidP="00C167F5">
      <w:pPr>
        <w:rPr>
          <w:b/>
          <w:bCs/>
          <w:sz w:val="28"/>
          <w:szCs w:val="28"/>
          <w:u w:val="single"/>
        </w:rPr>
      </w:pPr>
    </w:p>
    <w:p w14:paraId="00A188CB" w14:textId="77777777" w:rsidR="00C167F5" w:rsidRDefault="00C167F5" w:rsidP="00C167F5">
      <w:pPr>
        <w:rPr>
          <w:b/>
          <w:bCs/>
          <w:sz w:val="28"/>
          <w:szCs w:val="28"/>
          <w:u w:val="single"/>
        </w:rPr>
      </w:pPr>
    </w:p>
    <w:p w14:paraId="19086236" w14:textId="77777777" w:rsidR="00C167F5" w:rsidRDefault="00C167F5" w:rsidP="00C167F5">
      <w:pPr>
        <w:rPr>
          <w:b/>
          <w:bCs/>
          <w:sz w:val="28"/>
          <w:szCs w:val="28"/>
          <w:u w:val="single"/>
        </w:rPr>
      </w:pPr>
    </w:p>
    <w:p w14:paraId="7DA0BC09" w14:textId="77777777" w:rsidR="00C167F5" w:rsidRDefault="00C167F5" w:rsidP="00C167F5">
      <w:pPr>
        <w:rPr>
          <w:b/>
          <w:bCs/>
          <w:sz w:val="28"/>
          <w:szCs w:val="28"/>
          <w:u w:val="single"/>
        </w:rPr>
      </w:pPr>
    </w:p>
    <w:p w14:paraId="1FD34401" w14:textId="77777777" w:rsidR="00C167F5" w:rsidRDefault="00C167F5" w:rsidP="00C167F5">
      <w:pPr>
        <w:rPr>
          <w:b/>
          <w:bCs/>
          <w:sz w:val="28"/>
          <w:szCs w:val="28"/>
          <w:u w:val="single"/>
        </w:rPr>
      </w:pPr>
    </w:p>
    <w:p w14:paraId="1BF33652" w14:textId="77777777" w:rsidR="00C167F5" w:rsidRDefault="00C167F5" w:rsidP="00C167F5">
      <w:pPr>
        <w:rPr>
          <w:b/>
          <w:bCs/>
          <w:sz w:val="28"/>
          <w:szCs w:val="28"/>
          <w:u w:val="single"/>
        </w:rPr>
      </w:pPr>
    </w:p>
    <w:p w14:paraId="5680240E" w14:textId="0F28668F" w:rsidR="00C167F5" w:rsidRPr="00C167F5" w:rsidRDefault="00C167F5" w:rsidP="00C167F5">
      <w:pPr>
        <w:rPr>
          <w:b/>
          <w:bCs/>
          <w:sz w:val="28"/>
          <w:szCs w:val="28"/>
          <w:u w:val="single"/>
        </w:rPr>
      </w:pPr>
      <w:r w:rsidRPr="00C167F5">
        <w:rPr>
          <w:b/>
          <w:bCs/>
          <w:sz w:val="28"/>
          <w:szCs w:val="28"/>
          <w:u w:val="single"/>
        </w:rPr>
        <w:lastRenderedPageBreak/>
        <w:t>Example-</w:t>
      </w:r>
    </w:p>
    <w:p w14:paraId="3F34702A" w14:textId="77777777" w:rsidR="00C167F5" w:rsidRPr="00C167F5" w:rsidRDefault="00C167F5" w:rsidP="00C167F5">
      <w:pPr>
        <w:rPr>
          <w:b/>
          <w:bCs/>
          <w:sz w:val="24"/>
          <w:szCs w:val="24"/>
        </w:rPr>
      </w:pPr>
      <w:r w:rsidRPr="00C167F5">
        <w:rPr>
          <w:b/>
          <w:bCs/>
          <w:sz w:val="24"/>
          <w:szCs w:val="24"/>
        </w:rPr>
        <w:t>#</w:t>
      </w:r>
      <w:proofErr w:type="gramStart"/>
      <w:r w:rsidRPr="00C167F5">
        <w:rPr>
          <w:b/>
          <w:bCs/>
          <w:sz w:val="24"/>
          <w:szCs w:val="24"/>
        </w:rPr>
        <w:t>create</w:t>
      </w:r>
      <w:proofErr w:type="gramEnd"/>
      <w:r w:rsidRPr="00C167F5">
        <w:rPr>
          <w:b/>
          <w:bCs/>
          <w:sz w:val="24"/>
          <w:szCs w:val="24"/>
        </w:rPr>
        <w:t xml:space="preserve"> table</w:t>
      </w:r>
    </w:p>
    <w:p w14:paraId="50C6ADA7" w14:textId="6C75FA47" w:rsidR="00867565" w:rsidRDefault="00C167F5" w:rsidP="00C167F5">
      <w:r>
        <w:t xml:space="preserve">create table </w:t>
      </w:r>
      <w:proofErr w:type="gramStart"/>
      <w:r>
        <w:t>employee(</w:t>
      </w:r>
      <w:proofErr w:type="gramEnd"/>
      <w:r>
        <w:t xml:space="preserve">empid </w:t>
      </w:r>
      <w:proofErr w:type="spellStart"/>
      <w:r>
        <w:t>int,name</w:t>
      </w:r>
      <w:proofErr w:type="spellEnd"/>
      <w:r>
        <w:t xml:space="preserve"> varchar(20),address varchar(50),contact </w:t>
      </w:r>
      <w:proofErr w:type="spellStart"/>
      <w:r>
        <w:t>long,mail</w:t>
      </w:r>
      <w:proofErr w:type="spellEnd"/>
      <w:r>
        <w:t xml:space="preserve"> varchar(20),department varchar(15));</w:t>
      </w:r>
    </w:p>
    <w:p w14:paraId="3B4B9F1C" w14:textId="77777777" w:rsidR="004C7161" w:rsidRDefault="004C7161" w:rsidP="00C167F5"/>
    <w:p w14:paraId="0E39184A" w14:textId="77777777" w:rsidR="00E04228" w:rsidRPr="006A28E0" w:rsidRDefault="00C167F5" w:rsidP="00C167F5">
      <w:pPr>
        <w:rPr>
          <w:b/>
          <w:bCs/>
        </w:rPr>
      </w:pPr>
      <w:r w:rsidRPr="006A28E0">
        <w:rPr>
          <w:b/>
          <w:bCs/>
          <w:sz w:val="24"/>
          <w:szCs w:val="24"/>
        </w:rPr>
        <w:t>#single insertion of value into the table</w:t>
      </w:r>
    </w:p>
    <w:p w14:paraId="78FC7FC2" w14:textId="0DEE68D9" w:rsidR="00C167F5" w:rsidRDefault="00C167F5" w:rsidP="00C167F5">
      <w:r>
        <w:t>insert into employee values(101,'rohan','ravet',</w:t>
      </w:r>
      <w:proofErr w:type="gramStart"/>
      <w:r>
        <w:t>8669997070,'rohanpote10@gmail.com</w:t>
      </w:r>
      <w:proofErr w:type="gramEnd"/>
      <w:r>
        <w:t>','development');</w:t>
      </w:r>
    </w:p>
    <w:p w14:paraId="485AB382" w14:textId="77777777" w:rsidR="00B8149D" w:rsidRDefault="00B8149D" w:rsidP="00C167F5"/>
    <w:p w14:paraId="53704C17" w14:textId="3D7F9A2A" w:rsidR="00B8149D" w:rsidRPr="00B8149D" w:rsidRDefault="00B8149D" w:rsidP="00B8149D">
      <w:pPr>
        <w:pStyle w:val="NoSpacing"/>
        <w:rPr>
          <w:b/>
          <w:bCs/>
          <w:sz w:val="24"/>
          <w:szCs w:val="24"/>
        </w:rPr>
      </w:pPr>
      <w:r w:rsidRPr="00B8149D">
        <w:rPr>
          <w:b/>
          <w:bCs/>
          <w:sz w:val="24"/>
          <w:szCs w:val="24"/>
        </w:rPr>
        <w:t>#</w:t>
      </w:r>
      <w:proofErr w:type="gramStart"/>
      <w:r w:rsidRPr="00B8149D">
        <w:rPr>
          <w:b/>
          <w:bCs/>
          <w:sz w:val="24"/>
          <w:szCs w:val="24"/>
        </w:rPr>
        <w:t>partially</w:t>
      </w:r>
      <w:proofErr w:type="gramEnd"/>
      <w:r w:rsidRPr="00B8149D">
        <w:rPr>
          <w:b/>
          <w:bCs/>
          <w:sz w:val="24"/>
          <w:szCs w:val="24"/>
        </w:rPr>
        <w:t xml:space="preserve"> insertion of value into the table</w:t>
      </w:r>
    </w:p>
    <w:p w14:paraId="664AB61A" w14:textId="6F74FB1E" w:rsidR="00761AFC" w:rsidRDefault="00B8149D" w:rsidP="00B8149D">
      <w:pPr>
        <w:pStyle w:val="NoSpacing"/>
      </w:pPr>
      <w:r>
        <w:t>insert into employee</w:t>
      </w:r>
      <w:r w:rsidR="00F138CD">
        <w:t>(empid)</w:t>
      </w:r>
      <w:r>
        <w:t xml:space="preserve"> </w:t>
      </w:r>
      <w:proofErr w:type="gramStart"/>
      <w:r>
        <w:t>value</w:t>
      </w:r>
      <w:r w:rsidR="00B91050">
        <w:t>s(</w:t>
      </w:r>
      <w:proofErr w:type="gramEnd"/>
      <w:r w:rsidR="00BA0B0C">
        <w:t>110</w:t>
      </w:r>
      <w:r w:rsidR="00B91050">
        <w:t>)</w:t>
      </w:r>
      <w:r w:rsidR="00BA0B0C">
        <w:t xml:space="preserve">;  </w:t>
      </w:r>
      <w:r w:rsidR="00BA0B0C">
        <w:sym w:font="Wingdings" w:char="F0E0"/>
      </w:r>
      <w:r w:rsidR="00BA0B0C">
        <w:t xml:space="preserve">(Only inserts empid other values will take </w:t>
      </w:r>
      <w:r w:rsidR="00AB0371">
        <w:t>default (null)</w:t>
      </w:r>
      <w:r w:rsidR="00BA0B0C">
        <w:t>)</w:t>
      </w:r>
    </w:p>
    <w:p w14:paraId="09BE3336" w14:textId="77777777" w:rsidR="00C167F5" w:rsidRDefault="00C167F5" w:rsidP="00C167F5"/>
    <w:p w14:paraId="60BF4A4C" w14:textId="498C49EA" w:rsidR="00C167F5" w:rsidRPr="00C167F5" w:rsidRDefault="00C167F5" w:rsidP="00C167F5">
      <w:pPr>
        <w:rPr>
          <w:b/>
          <w:bCs/>
          <w:sz w:val="24"/>
          <w:szCs w:val="24"/>
        </w:rPr>
      </w:pPr>
      <w:r w:rsidRPr="00C167F5">
        <w:rPr>
          <w:b/>
          <w:bCs/>
          <w:sz w:val="24"/>
          <w:szCs w:val="24"/>
        </w:rPr>
        <w:t>#</w:t>
      </w:r>
      <w:proofErr w:type="gramStart"/>
      <w:r w:rsidRPr="00C167F5">
        <w:rPr>
          <w:b/>
          <w:bCs/>
          <w:sz w:val="24"/>
          <w:szCs w:val="24"/>
        </w:rPr>
        <w:t>display</w:t>
      </w:r>
      <w:proofErr w:type="gramEnd"/>
      <w:r w:rsidRPr="00C167F5">
        <w:rPr>
          <w:b/>
          <w:bCs/>
          <w:sz w:val="24"/>
          <w:szCs w:val="24"/>
        </w:rPr>
        <w:t xml:space="preserve"> total table</w:t>
      </w:r>
    </w:p>
    <w:p w14:paraId="259241D8" w14:textId="77777777" w:rsidR="00C167F5" w:rsidRDefault="00C167F5" w:rsidP="00C167F5">
      <w:r>
        <w:t>select * from employee;</w:t>
      </w:r>
    </w:p>
    <w:p w14:paraId="76F4B516" w14:textId="77777777" w:rsidR="00C167F5" w:rsidRDefault="00C167F5" w:rsidP="00C167F5"/>
    <w:p w14:paraId="24D400FC" w14:textId="77777777" w:rsidR="00C167F5" w:rsidRPr="00867565" w:rsidRDefault="00C167F5" w:rsidP="00C167F5">
      <w:pPr>
        <w:rPr>
          <w:b/>
          <w:bCs/>
          <w:sz w:val="24"/>
          <w:szCs w:val="24"/>
        </w:rPr>
      </w:pPr>
      <w:r w:rsidRPr="00867565">
        <w:rPr>
          <w:b/>
          <w:bCs/>
          <w:sz w:val="24"/>
          <w:szCs w:val="24"/>
        </w:rPr>
        <w:t>#multiple insertion of values into the table</w:t>
      </w:r>
    </w:p>
    <w:p w14:paraId="60AB38B5" w14:textId="77777777" w:rsidR="00FC497A" w:rsidRDefault="00C167F5" w:rsidP="00C167F5">
      <w:r>
        <w:t>insert into employee</w:t>
      </w:r>
      <w:r w:rsidR="00FC497A">
        <w:t xml:space="preserve"> </w:t>
      </w:r>
      <w:r>
        <w:t>values</w:t>
      </w:r>
    </w:p>
    <w:p w14:paraId="74367DEA" w14:textId="2220D57F" w:rsidR="00C167F5" w:rsidRDefault="00C167F5" w:rsidP="00C167F5">
      <w:r>
        <w:t>(102,'aniket','dehuroad',</w:t>
      </w:r>
      <w:proofErr w:type="gramStart"/>
      <w:r>
        <w:t>7249852858,'aniketnangare23@gmail.com</w:t>
      </w:r>
      <w:proofErr w:type="gramEnd"/>
      <w:r>
        <w:t>','development'),</w:t>
      </w:r>
    </w:p>
    <w:p w14:paraId="698966F4" w14:textId="77777777" w:rsidR="00C167F5" w:rsidRDefault="00C167F5" w:rsidP="00C167F5">
      <w:r>
        <w:t>(103,'yash','dehuroad',</w:t>
      </w:r>
      <w:proofErr w:type="gramStart"/>
      <w:r>
        <w:t>9680754321,'yashkumbhae03@yahoo.com</w:t>
      </w:r>
      <w:proofErr w:type="gramEnd"/>
      <w:r>
        <w:t>','testing'),</w:t>
      </w:r>
    </w:p>
    <w:p w14:paraId="573F7CAD" w14:textId="77777777" w:rsidR="00C167F5" w:rsidRDefault="00C167F5" w:rsidP="00C167F5">
      <w:r>
        <w:t>(104,'shrikant','ravet',</w:t>
      </w:r>
      <w:proofErr w:type="gramStart"/>
      <w:r>
        <w:t>8907654432,'shreepoul11@gmail.com</w:t>
      </w:r>
      <w:proofErr w:type="gramEnd"/>
      <w:r>
        <w:t>','development'),</w:t>
      </w:r>
    </w:p>
    <w:p w14:paraId="399ED11D" w14:textId="77777777" w:rsidR="00C167F5" w:rsidRDefault="00C167F5" w:rsidP="00C167F5">
      <w:r>
        <w:t>(105,'sarthak','punawale',</w:t>
      </w:r>
      <w:proofErr w:type="gramStart"/>
      <w:r>
        <w:t>8897654321,'sarthak123@reddit.com</w:t>
      </w:r>
      <w:proofErr w:type="gramEnd"/>
      <w:r>
        <w:t>','hr'),</w:t>
      </w:r>
    </w:p>
    <w:p w14:paraId="1CC91E54" w14:textId="77777777" w:rsidR="00C167F5" w:rsidRDefault="00C167F5" w:rsidP="00C167F5">
      <w:r>
        <w:t>(106,'adarsh','bhuaon',</w:t>
      </w:r>
      <w:proofErr w:type="gramStart"/>
      <w:r>
        <w:t>9087654321,'adarsh987@yahoo.com</w:t>
      </w:r>
      <w:proofErr w:type="gramEnd"/>
      <w:r>
        <w:t>','testing'),</w:t>
      </w:r>
    </w:p>
    <w:p w14:paraId="6A9D395B" w14:textId="77777777" w:rsidR="00C167F5" w:rsidRDefault="00C167F5" w:rsidP="00C167F5">
      <w:r>
        <w:t>(107,'vikrant','ravet',</w:t>
      </w:r>
      <w:proofErr w:type="gramStart"/>
      <w:r>
        <w:t>7890654321,'vikrant908@gmail.com</w:t>
      </w:r>
      <w:proofErr w:type="gramEnd"/>
      <w:r>
        <w:t>','ticketsolving'),</w:t>
      </w:r>
    </w:p>
    <w:p w14:paraId="2CAE44C8" w14:textId="77777777" w:rsidR="00C167F5" w:rsidRDefault="00C167F5" w:rsidP="00C167F5">
      <w:r>
        <w:t>(108,'nachiket','pcmc',</w:t>
      </w:r>
      <w:proofErr w:type="gramStart"/>
      <w:r>
        <w:t>8889097654,'nachiket667@gmail.com</w:t>
      </w:r>
      <w:proofErr w:type="gramEnd"/>
      <w:r>
        <w:t>','hr');</w:t>
      </w:r>
    </w:p>
    <w:p w14:paraId="349175A3" w14:textId="77777777" w:rsidR="00C167F5" w:rsidRDefault="00C167F5" w:rsidP="00C167F5"/>
    <w:p w14:paraId="4B5AC4E8" w14:textId="77777777" w:rsidR="00C167F5" w:rsidRPr="00446249" w:rsidRDefault="00C167F5" w:rsidP="00C167F5">
      <w:pPr>
        <w:rPr>
          <w:b/>
          <w:bCs/>
          <w:sz w:val="24"/>
          <w:szCs w:val="24"/>
        </w:rPr>
      </w:pPr>
      <w:r w:rsidRPr="00446249">
        <w:rPr>
          <w:b/>
          <w:bCs/>
          <w:sz w:val="24"/>
          <w:szCs w:val="24"/>
        </w:rPr>
        <w:t>#to display specific column</w:t>
      </w:r>
    </w:p>
    <w:p w14:paraId="7440D830" w14:textId="77777777" w:rsidR="00C167F5" w:rsidRDefault="00C167F5" w:rsidP="00C167F5">
      <w:r>
        <w:t>select name from employee;</w:t>
      </w:r>
    </w:p>
    <w:p w14:paraId="76B29675" w14:textId="77777777" w:rsidR="00C167F5" w:rsidRDefault="00C167F5" w:rsidP="00C167F5"/>
    <w:p w14:paraId="3C42EB6F" w14:textId="77777777" w:rsidR="00C167F5" w:rsidRPr="00446249" w:rsidRDefault="00C167F5" w:rsidP="00C167F5">
      <w:pPr>
        <w:rPr>
          <w:b/>
          <w:bCs/>
          <w:sz w:val="24"/>
          <w:szCs w:val="24"/>
        </w:rPr>
      </w:pPr>
      <w:r w:rsidRPr="00446249">
        <w:rPr>
          <w:b/>
          <w:bCs/>
          <w:sz w:val="24"/>
          <w:szCs w:val="24"/>
        </w:rPr>
        <w:t>#</w:t>
      </w:r>
      <w:proofErr w:type="gramStart"/>
      <w:r w:rsidRPr="00446249">
        <w:rPr>
          <w:b/>
          <w:bCs/>
          <w:sz w:val="24"/>
          <w:szCs w:val="24"/>
        </w:rPr>
        <w:t>display</w:t>
      </w:r>
      <w:proofErr w:type="gramEnd"/>
      <w:r w:rsidRPr="00446249">
        <w:rPr>
          <w:b/>
          <w:bCs/>
          <w:sz w:val="24"/>
          <w:szCs w:val="24"/>
        </w:rPr>
        <w:t xml:space="preserve"> specific row of the table</w:t>
      </w:r>
    </w:p>
    <w:p w14:paraId="6E4ECE93" w14:textId="77777777" w:rsidR="00C167F5" w:rsidRDefault="00C167F5" w:rsidP="00C167F5">
      <w:r>
        <w:t>select * from employee where name='</w:t>
      </w:r>
      <w:proofErr w:type="spellStart"/>
      <w:r>
        <w:t>yash</w:t>
      </w:r>
      <w:proofErr w:type="spellEnd"/>
      <w:r>
        <w:t>';</w:t>
      </w:r>
    </w:p>
    <w:p w14:paraId="7D088967" w14:textId="77777777" w:rsidR="004C7161" w:rsidRDefault="004C7161" w:rsidP="00C167F5"/>
    <w:p w14:paraId="30F416F8" w14:textId="77777777" w:rsidR="00FE5452" w:rsidRDefault="00FE5452" w:rsidP="004C7161">
      <w:pPr>
        <w:rPr>
          <w:b/>
          <w:bCs/>
          <w:sz w:val="24"/>
          <w:szCs w:val="24"/>
        </w:rPr>
      </w:pPr>
    </w:p>
    <w:p w14:paraId="3E77E71B" w14:textId="68697681" w:rsidR="004C7161" w:rsidRDefault="004C7161" w:rsidP="004C7161">
      <w:pPr>
        <w:rPr>
          <w:b/>
          <w:bCs/>
          <w:sz w:val="24"/>
          <w:szCs w:val="24"/>
        </w:rPr>
      </w:pPr>
      <w:r w:rsidRPr="00524F1A">
        <w:rPr>
          <w:b/>
          <w:bCs/>
          <w:sz w:val="24"/>
          <w:szCs w:val="24"/>
        </w:rPr>
        <w:lastRenderedPageBreak/>
        <w:t>#</w:t>
      </w:r>
      <w:r w:rsidRPr="00524F1A">
        <w:rPr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drop</w:t>
      </w:r>
      <w:proofErr w:type="gramEnd"/>
      <w:r>
        <w:rPr>
          <w:b/>
          <w:bCs/>
          <w:sz w:val="24"/>
          <w:szCs w:val="24"/>
        </w:rPr>
        <w:t xml:space="preserve"> table</w:t>
      </w:r>
    </w:p>
    <w:p w14:paraId="18E9D166" w14:textId="77777777" w:rsidR="004C7161" w:rsidRPr="00F804AD" w:rsidRDefault="004C7161" w:rsidP="004C7161">
      <w:pPr>
        <w:rPr>
          <w:sz w:val="20"/>
          <w:szCs w:val="20"/>
        </w:rPr>
      </w:pPr>
      <w:r w:rsidRPr="00F804AD">
        <w:t xml:space="preserve">Drop table </w:t>
      </w:r>
      <w:proofErr w:type="spellStart"/>
      <w:r w:rsidRPr="00F804AD">
        <w:t>table_name</w:t>
      </w:r>
      <w:proofErr w:type="spellEnd"/>
      <w:r w:rsidRPr="00F804AD">
        <w:t>;</w:t>
      </w:r>
    </w:p>
    <w:p w14:paraId="36018CD0" w14:textId="77777777" w:rsidR="0092255B" w:rsidRDefault="004C7161" w:rsidP="00C167F5">
      <w:r>
        <w:t>Drop column</w:t>
      </w:r>
    </w:p>
    <w:p w14:paraId="21AD255F" w14:textId="54B4C54A" w:rsidR="00C167F5" w:rsidRPr="0092255B" w:rsidRDefault="00C167F5" w:rsidP="00C167F5">
      <w:r w:rsidRPr="00446249">
        <w:rPr>
          <w:b/>
          <w:bCs/>
          <w:sz w:val="24"/>
          <w:szCs w:val="24"/>
        </w:rPr>
        <w:t>#comparison</w:t>
      </w:r>
    </w:p>
    <w:p w14:paraId="0A7F711A" w14:textId="77777777" w:rsidR="00C167F5" w:rsidRDefault="00C167F5" w:rsidP="00C167F5">
      <w:r>
        <w:t>select * from employee where empid&gt;105;</w:t>
      </w:r>
    </w:p>
    <w:p w14:paraId="56229FC7" w14:textId="77777777" w:rsidR="00C167F5" w:rsidRDefault="00C167F5" w:rsidP="00C167F5">
      <w:r>
        <w:t>select * from employee where empid&gt;=105;</w:t>
      </w:r>
    </w:p>
    <w:p w14:paraId="09586B04" w14:textId="77777777" w:rsidR="00C167F5" w:rsidRDefault="00C167F5" w:rsidP="00C167F5">
      <w:r>
        <w:t>select * from employee where empid&lt;107;</w:t>
      </w:r>
    </w:p>
    <w:p w14:paraId="200E2423" w14:textId="77777777" w:rsidR="00C167F5" w:rsidRDefault="00C167F5" w:rsidP="00C167F5">
      <w:r>
        <w:t>select * from employee where empid&lt;=107;</w:t>
      </w:r>
    </w:p>
    <w:p w14:paraId="598D2895" w14:textId="77777777" w:rsidR="00C167F5" w:rsidRDefault="00C167F5" w:rsidP="00C167F5">
      <w:r>
        <w:t xml:space="preserve">select * from employee where </w:t>
      </w:r>
      <w:proofErr w:type="gramStart"/>
      <w:r>
        <w:t>empid!=</w:t>
      </w:r>
      <w:proofErr w:type="gramEnd"/>
      <w:r>
        <w:t>101;</w:t>
      </w:r>
    </w:p>
    <w:p w14:paraId="175ABC1D" w14:textId="77777777" w:rsidR="00C167F5" w:rsidRDefault="00C167F5" w:rsidP="00C167F5">
      <w:r>
        <w:t>select * from employee where empid&lt;&gt;101;</w:t>
      </w:r>
    </w:p>
    <w:p w14:paraId="0EEF722A" w14:textId="77777777" w:rsidR="00C167F5" w:rsidRDefault="00C167F5" w:rsidP="00C167F5"/>
    <w:p w14:paraId="12FB6FA1" w14:textId="77777777" w:rsidR="00C167F5" w:rsidRPr="00446249" w:rsidRDefault="00C167F5" w:rsidP="00C167F5">
      <w:pPr>
        <w:rPr>
          <w:b/>
          <w:bCs/>
          <w:sz w:val="24"/>
          <w:szCs w:val="24"/>
        </w:rPr>
      </w:pPr>
      <w:r w:rsidRPr="00446249">
        <w:rPr>
          <w:b/>
          <w:bCs/>
          <w:sz w:val="24"/>
          <w:szCs w:val="24"/>
        </w:rPr>
        <w:t>#logical operator</w:t>
      </w:r>
    </w:p>
    <w:p w14:paraId="52F63A12" w14:textId="77777777" w:rsidR="00C167F5" w:rsidRPr="00446249" w:rsidRDefault="00C167F5" w:rsidP="00C167F5">
      <w:pPr>
        <w:rPr>
          <w:b/>
          <w:bCs/>
        </w:rPr>
      </w:pPr>
      <w:r w:rsidRPr="00446249">
        <w:rPr>
          <w:b/>
          <w:bCs/>
        </w:rPr>
        <w:t>#and (checks the row not all table)</w:t>
      </w:r>
    </w:p>
    <w:p w14:paraId="4B1EA26D" w14:textId="77777777" w:rsidR="00C167F5" w:rsidRDefault="00C167F5" w:rsidP="00C167F5">
      <w:r>
        <w:t>select * from employee where empid=101 and address='</w:t>
      </w:r>
      <w:proofErr w:type="spellStart"/>
      <w:r>
        <w:t>ravet</w:t>
      </w:r>
      <w:proofErr w:type="spellEnd"/>
      <w:r>
        <w:t>';</w:t>
      </w:r>
    </w:p>
    <w:p w14:paraId="7149F9ED" w14:textId="77777777" w:rsidR="00C167F5" w:rsidRDefault="00C167F5" w:rsidP="00C167F5">
      <w:r>
        <w:t>select * from employee where name='</w:t>
      </w:r>
      <w:proofErr w:type="spellStart"/>
      <w:r>
        <w:t>yash</w:t>
      </w:r>
      <w:proofErr w:type="spellEnd"/>
      <w:r>
        <w:t>' and address='</w:t>
      </w:r>
      <w:proofErr w:type="spellStart"/>
      <w:r>
        <w:t>punawale</w:t>
      </w:r>
      <w:proofErr w:type="spellEnd"/>
      <w:r>
        <w:t>';</w:t>
      </w:r>
    </w:p>
    <w:p w14:paraId="3E05DA21" w14:textId="77777777" w:rsidR="00C167F5" w:rsidRDefault="00C167F5" w:rsidP="00C167F5">
      <w:r>
        <w:t>select * from employee where empid=104 and name='</w:t>
      </w:r>
      <w:proofErr w:type="spellStart"/>
      <w:r>
        <w:t>shrikant</w:t>
      </w:r>
      <w:proofErr w:type="spellEnd"/>
      <w:r>
        <w:t>' and address='</w:t>
      </w:r>
      <w:proofErr w:type="spellStart"/>
      <w:r>
        <w:t>ravet</w:t>
      </w:r>
      <w:proofErr w:type="spellEnd"/>
      <w:r>
        <w:t>';</w:t>
      </w:r>
    </w:p>
    <w:p w14:paraId="018E0686" w14:textId="77777777" w:rsidR="00C167F5" w:rsidRDefault="00C167F5" w:rsidP="00C167F5"/>
    <w:p w14:paraId="409CF0B0" w14:textId="77777777" w:rsidR="00C167F5" w:rsidRPr="00446249" w:rsidRDefault="00C167F5" w:rsidP="00C167F5">
      <w:pPr>
        <w:rPr>
          <w:b/>
          <w:bCs/>
        </w:rPr>
      </w:pPr>
      <w:r w:rsidRPr="00446249">
        <w:rPr>
          <w:b/>
          <w:bCs/>
        </w:rPr>
        <w:t>#or (checks whole table)</w:t>
      </w:r>
    </w:p>
    <w:p w14:paraId="5FCA57A5" w14:textId="77777777" w:rsidR="00C167F5" w:rsidRDefault="00C167F5" w:rsidP="00C167F5">
      <w:r>
        <w:t>select * from employee where empid=102 or name='</w:t>
      </w:r>
      <w:proofErr w:type="spellStart"/>
      <w:r>
        <w:t>shrikant</w:t>
      </w:r>
      <w:proofErr w:type="spellEnd"/>
      <w:r>
        <w:t>';</w:t>
      </w:r>
    </w:p>
    <w:p w14:paraId="709133B9" w14:textId="77777777" w:rsidR="00C167F5" w:rsidRDefault="00C167F5" w:rsidP="00C167F5">
      <w:r>
        <w:t>select * from employee where name='</w:t>
      </w:r>
      <w:proofErr w:type="spellStart"/>
      <w:r>
        <w:t>aniket</w:t>
      </w:r>
      <w:proofErr w:type="spellEnd"/>
      <w:r>
        <w:t>' or address='</w:t>
      </w:r>
      <w:proofErr w:type="spellStart"/>
      <w:r>
        <w:t>dehuroad</w:t>
      </w:r>
      <w:proofErr w:type="spellEnd"/>
      <w:r>
        <w:t>' or empid=100;</w:t>
      </w:r>
    </w:p>
    <w:p w14:paraId="0D7A37CC" w14:textId="77777777" w:rsidR="00C167F5" w:rsidRDefault="00C167F5" w:rsidP="00C167F5">
      <w:r>
        <w:t>select * from employee where empid=104 or empid=107;</w:t>
      </w:r>
    </w:p>
    <w:p w14:paraId="24BB3CB1" w14:textId="77777777" w:rsidR="00C167F5" w:rsidRDefault="00C167F5" w:rsidP="00C167F5"/>
    <w:p w14:paraId="3E1412E4" w14:textId="77777777" w:rsidR="00C167F5" w:rsidRPr="00446249" w:rsidRDefault="00C167F5" w:rsidP="00C167F5">
      <w:pPr>
        <w:rPr>
          <w:b/>
          <w:bCs/>
        </w:rPr>
      </w:pPr>
      <w:r w:rsidRPr="00446249">
        <w:rPr>
          <w:b/>
          <w:bCs/>
        </w:rPr>
        <w:t>#</w:t>
      </w:r>
      <w:proofErr w:type="gramStart"/>
      <w:r w:rsidRPr="00446249">
        <w:rPr>
          <w:b/>
          <w:bCs/>
        </w:rPr>
        <w:t>not</w:t>
      </w:r>
      <w:proofErr w:type="gramEnd"/>
      <w:r w:rsidRPr="00446249">
        <w:rPr>
          <w:b/>
          <w:bCs/>
        </w:rPr>
        <w:t xml:space="preserve"> (it will show the all values except that NOT condition)</w:t>
      </w:r>
    </w:p>
    <w:p w14:paraId="23257E56" w14:textId="77777777" w:rsidR="00C167F5" w:rsidRDefault="00C167F5" w:rsidP="00C167F5">
      <w:r>
        <w:t>select * from employee where not empid=105;</w:t>
      </w:r>
    </w:p>
    <w:p w14:paraId="706C63FC" w14:textId="77777777" w:rsidR="00C167F5" w:rsidRDefault="00C167F5" w:rsidP="00C167F5">
      <w:r>
        <w:t>select * from employee where not address='</w:t>
      </w:r>
      <w:proofErr w:type="spellStart"/>
      <w:r>
        <w:t>ravet</w:t>
      </w:r>
      <w:proofErr w:type="spellEnd"/>
      <w:r>
        <w:t>';</w:t>
      </w:r>
    </w:p>
    <w:p w14:paraId="0944A3FA" w14:textId="77777777" w:rsidR="00C167F5" w:rsidRDefault="00C167F5" w:rsidP="00C167F5">
      <w:r>
        <w:t>select * from employee where not name='</w:t>
      </w:r>
      <w:proofErr w:type="spellStart"/>
      <w:r>
        <w:t>sarthak</w:t>
      </w:r>
      <w:proofErr w:type="spellEnd"/>
      <w:r>
        <w:t>';</w:t>
      </w:r>
    </w:p>
    <w:p w14:paraId="55A7D946" w14:textId="5392321C" w:rsidR="00E04228" w:rsidRDefault="00E04228" w:rsidP="00C167F5">
      <w:r w:rsidRPr="00E04228">
        <w:t>select * from employee where not empid=101 and not name='</w:t>
      </w:r>
      <w:proofErr w:type="spellStart"/>
      <w:r w:rsidRPr="00E04228">
        <w:t>shrikant</w:t>
      </w:r>
      <w:proofErr w:type="spellEnd"/>
      <w:r w:rsidRPr="00E04228">
        <w:t>';</w:t>
      </w:r>
    </w:p>
    <w:p w14:paraId="295350D0" w14:textId="77777777" w:rsidR="00C167F5" w:rsidRDefault="00C167F5" w:rsidP="00C167F5"/>
    <w:p w14:paraId="7C500EBB" w14:textId="77777777" w:rsidR="00C167F5" w:rsidRPr="00446249" w:rsidRDefault="00C167F5" w:rsidP="00C167F5">
      <w:pPr>
        <w:rPr>
          <w:b/>
          <w:bCs/>
        </w:rPr>
      </w:pPr>
      <w:r w:rsidRPr="00446249">
        <w:rPr>
          <w:b/>
          <w:bCs/>
        </w:rPr>
        <w:t>#between (shows in between values (only numbers))</w:t>
      </w:r>
    </w:p>
    <w:p w14:paraId="26520D9A" w14:textId="77777777" w:rsidR="00C167F5" w:rsidRDefault="00C167F5" w:rsidP="00C167F5">
      <w:r>
        <w:t>select * from employee where empid between 104 and 106;</w:t>
      </w:r>
    </w:p>
    <w:p w14:paraId="5A93151D" w14:textId="77777777" w:rsidR="00F234F7" w:rsidRDefault="00C167F5" w:rsidP="00C167F5">
      <w:r>
        <w:t xml:space="preserve">select * from employee where empid not </w:t>
      </w:r>
      <w:proofErr w:type="gramStart"/>
      <w:r>
        <w:t>between  104</w:t>
      </w:r>
      <w:proofErr w:type="gramEnd"/>
      <w:r>
        <w:t xml:space="preserve"> and 106;</w:t>
      </w:r>
    </w:p>
    <w:p w14:paraId="7F0DC2D6" w14:textId="6D07AD5F" w:rsidR="00C167F5" w:rsidRPr="00AA39F8" w:rsidRDefault="00C167F5" w:rsidP="00C167F5">
      <w:r w:rsidRPr="00446249">
        <w:rPr>
          <w:b/>
          <w:bCs/>
        </w:rPr>
        <w:lastRenderedPageBreak/>
        <w:t xml:space="preserve">#in (values entered in </w:t>
      </w:r>
      <w:proofErr w:type="gramStart"/>
      <w:r w:rsidRPr="00446249">
        <w:rPr>
          <w:b/>
          <w:bCs/>
        </w:rPr>
        <w:t>()are</w:t>
      </w:r>
      <w:proofErr w:type="gramEnd"/>
      <w:r w:rsidRPr="00446249">
        <w:rPr>
          <w:b/>
          <w:bCs/>
        </w:rPr>
        <w:t xml:space="preserve"> shown)</w:t>
      </w:r>
    </w:p>
    <w:p w14:paraId="4DF876E4" w14:textId="77777777" w:rsidR="00C167F5" w:rsidRDefault="00C167F5" w:rsidP="00C167F5">
      <w:r>
        <w:t xml:space="preserve">select * from employee where empid </w:t>
      </w:r>
      <w:proofErr w:type="gramStart"/>
      <w:r>
        <w:t>in(</w:t>
      </w:r>
      <w:proofErr w:type="gramEnd"/>
      <w:r>
        <w:t>102,105,107);</w:t>
      </w:r>
    </w:p>
    <w:p w14:paraId="4FF5D913" w14:textId="77777777" w:rsidR="00C167F5" w:rsidRDefault="00C167F5" w:rsidP="00C167F5">
      <w:r>
        <w:t>select * from employee where name in('</w:t>
      </w:r>
      <w:proofErr w:type="spellStart"/>
      <w:r>
        <w:t>yash</w:t>
      </w:r>
      <w:proofErr w:type="spellEnd"/>
      <w:r>
        <w:t>','</w:t>
      </w:r>
      <w:proofErr w:type="spellStart"/>
      <w:r>
        <w:t>vikrant</w:t>
      </w:r>
      <w:proofErr w:type="spellEnd"/>
      <w:r>
        <w:t>','</w:t>
      </w:r>
      <w:proofErr w:type="spellStart"/>
      <w:r>
        <w:t>shrikant</w:t>
      </w:r>
      <w:proofErr w:type="spellEnd"/>
      <w:r>
        <w:t>');</w:t>
      </w:r>
    </w:p>
    <w:p w14:paraId="25959C59" w14:textId="77777777" w:rsidR="00C167F5" w:rsidRDefault="00C167F5" w:rsidP="00C167F5">
      <w:r>
        <w:t>select * from employee where empid=102 or empid=104 or empid=107;</w:t>
      </w:r>
    </w:p>
    <w:p w14:paraId="779BD221" w14:textId="77777777" w:rsidR="00C167F5" w:rsidRDefault="00C167F5" w:rsidP="00C167F5"/>
    <w:p w14:paraId="2FD926FD" w14:textId="77777777" w:rsidR="00C167F5" w:rsidRPr="00446249" w:rsidRDefault="00C167F5" w:rsidP="00C167F5">
      <w:pPr>
        <w:rPr>
          <w:b/>
          <w:bCs/>
        </w:rPr>
      </w:pPr>
      <w:r w:rsidRPr="00446249">
        <w:rPr>
          <w:b/>
          <w:bCs/>
        </w:rPr>
        <w:t>#</w:t>
      </w:r>
      <w:proofErr w:type="gramStart"/>
      <w:r w:rsidRPr="00446249">
        <w:rPr>
          <w:b/>
          <w:bCs/>
        </w:rPr>
        <w:t>like</w:t>
      </w:r>
      <w:proofErr w:type="gramEnd"/>
      <w:r w:rsidRPr="00446249">
        <w:rPr>
          <w:b/>
          <w:bCs/>
        </w:rPr>
        <w:t xml:space="preserve"> (with help of like 'starting of word, ending of word, </w:t>
      </w:r>
      <w:proofErr w:type="spellStart"/>
      <w:r w:rsidRPr="00446249">
        <w:rPr>
          <w:b/>
          <w:bCs/>
        </w:rPr>
        <w:t>inbetween</w:t>
      </w:r>
      <w:proofErr w:type="spellEnd"/>
      <w:r w:rsidRPr="00446249">
        <w:rPr>
          <w:b/>
          <w:bCs/>
        </w:rPr>
        <w:t xml:space="preserve"> word' we can find the row)</w:t>
      </w:r>
    </w:p>
    <w:p w14:paraId="38B97A13" w14:textId="07BDA3D3" w:rsidR="00C167F5" w:rsidRPr="007413EC" w:rsidRDefault="00C167F5" w:rsidP="00C167F5">
      <w:pPr>
        <w:rPr>
          <w:u w:val="single"/>
        </w:rPr>
      </w:pPr>
      <w:r>
        <w:t>select * from employee where name like'%</w:t>
      </w:r>
      <w:proofErr w:type="spellStart"/>
      <w:r>
        <w:t>ket</w:t>
      </w:r>
      <w:proofErr w:type="spellEnd"/>
      <w:proofErr w:type="gramStart"/>
      <w:r>
        <w:t>'</w:t>
      </w:r>
      <w:r w:rsidRPr="007413EC">
        <w:rPr>
          <w:u w:val="single"/>
        </w:rPr>
        <w:t xml:space="preserve">; </w:t>
      </w:r>
      <w:r w:rsidR="007413EC" w:rsidRPr="007413EC">
        <w:rPr>
          <w:u w:val="single"/>
        </w:rPr>
        <w:t xml:space="preserve"> </w:t>
      </w:r>
      <w:r w:rsidRPr="007413EC">
        <w:rPr>
          <w:u w:val="single"/>
        </w:rPr>
        <w:t>#</w:t>
      </w:r>
      <w:proofErr w:type="gramEnd"/>
      <w:r w:rsidRPr="007413EC">
        <w:rPr>
          <w:u w:val="single"/>
        </w:rPr>
        <w:t>(enter the end of the word you want to find it will show that rows)</w:t>
      </w:r>
    </w:p>
    <w:p w14:paraId="3E8CED4A" w14:textId="11428742" w:rsidR="00C167F5" w:rsidRPr="007413EC" w:rsidRDefault="00C167F5" w:rsidP="00C167F5">
      <w:pPr>
        <w:rPr>
          <w:u w:val="single"/>
        </w:rPr>
      </w:pPr>
      <w:r>
        <w:t xml:space="preserve">select * from employee where name </w:t>
      </w:r>
      <w:proofErr w:type="spellStart"/>
      <w:r>
        <w:t>like'ani</w:t>
      </w:r>
      <w:proofErr w:type="spellEnd"/>
      <w:r>
        <w:t>%</w:t>
      </w:r>
      <w:proofErr w:type="gramStart"/>
      <w:r>
        <w:t xml:space="preserve">'; </w:t>
      </w:r>
      <w:r w:rsidR="007413EC">
        <w:t xml:space="preserve"> </w:t>
      </w:r>
      <w:r w:rsidRPr="007413EC">
        <w:rPr>
          <w:u w:val="single"/>
        </w:rPr>
        <w:t>#</w:t>
      </w:r>
      <w:proofErr w:type="gramEnd"/>
      <w:r w:rsidRPr="007413EC">
        <w:rPr>
          <w:u w:val="single"/>
        </w:rPr>
        <w:t>(enter the start of the word you want to find it will show that rows)</w:t>
      </w:r>
    </w:p>
    <w:p w14:paraId="09174D59" w14:textId="77777777" w:rsidR="005C4B9B" w:rsidRDefault="00C167F5" w:rsidP="00C167F5">
      <w:pPr>
        <w:rPr>
          <w:u w:val="single"/>
        </w:rPr>
      </w:pPr>
      <w:r>
        <w:t>select * from employee where address like'%</w:t>
      </w:r>
      <w:proofErr w:type="spellStart"/>
      <w:r>
        <w:t>ve</w:t>
      </w:r>
      <w:proofErr w:type="spellEnd"/>
      <w:r>
        <w:t>%</w:t>
      </w:r>
      <w:proofErr w:type="gramStart"/>
      <w:r>
        <w:t xml:space="preserve">'; </w:t>
      </w:r>
      <w:r w:rsidR="007413EC">
        <w:t xml:space="preserve"> </w:t>
      </w:r>
      <w:r w:rsidRPr="007413EC">
        <w:rPr>
          <w:u w:val="single"/>
        </w:rPr>
        <w:t>#</w:t>
      </w:r>
      <w:proofErr w:type="gramEnd"/>
      <w:r w:rsidRPr="007413EC">
        <w:rPr>
          <w:u w:val="single"/>
        </w:rPr>
        <w:t>(enter the middle of the word you want to find it will show that rows)</w:t>
      </w:r>
      <w:r w:rsidR="00056854">
        <w:rPr>
          <w:u w:val="single"/>
        </w:rPr>
        <w:t xml:space="preserve">     </w:t>
      </w:r>
    </w:p>
    <w:p w14:paraId="61050ECD" w14:textId="77777777" w:rsidR="003D420F" w:rsidRDefault="003D420F" w:rsidP="003D420F">
      <w:pPr>
        <w:rPr>
          <w:u w:val="single"/>
        </w:rPr>
      </w:pPr>
    </w:p>
    <w:p w14:paraId="04BFA3C9" w14:textId="08C0A19F" w:rsidR="003D420F" w:rsidRPr="003D420F" w:rsidRDefault="003D420F" w:rsidP="003D420F">
      <w:pPr>
        <w:rPr>
          <w:b/>
          <w:bCs/>
          <w:sz w:val="24"/>
          <w:szCs w:val="24"/>
        </w:rPr>
      </w:pPr>
      <w:r w:rsidRPr="003D420F">
        <w:rPr>
          <w:b/>
          <w:bCs/>
          <w:sz w:val="24"/>
          <w:szCs w:val="24"/>
        </w:rPr>
        <w:t>#update --</w:t>
      </w:r>
      <w:proofErr w:type="gramStart"/>
      <w:r w:rsidRPr="003D420F">
        <w:rPr>
          <w:b/>
          <w:bCs/>
          <w:sz w:val="24"/>
          <w:szCs w:val="24"/>
        </w:rPr>
        <w:t>&gt;(</w:t>
      </w:r>
      <w:proofErr w:type="gramEnd"/>
      <w:r w:rsidRPr="003D420F">
        <w:rPr>
          <w:b/>
          <w:bCs/>
          <w:sz w:val="24"/>
          <w:szCs w:val="24"/>
        </w:rPr>
        <w:t>address will get updated where empid is 103)</w:t>
      </w:r>
    </w:p>
    <w:p w14:paraId="46FAFD95" w14:textId="77777777" w:rsidR="003D420F" w:rsidRPr="003D420F" w:rsidRDefault="003D420F" w:rsidP="003D420F">
      <w:r w:rsidRPr="003D420F">
        <w:t>update employee set address='</w:t>
      </w:r>
      <w:proofErr w:type="spellStart"/>
      <w:r w:rsidRPr="003D420F">
        <w:t>ravet</w:t>
      </w:r>
      <w:proofErr w:type="spellEnd"/>
      <w:r w:rsidRPr="003D420F">
        <w:t>' where empid=103;</w:t>
      </w:r>
    </w:p>
    <w:p w14:paraId="16CA9792" w14:textId="6E42C408" w:rsidR="00D71CE6" w:rsidRDefault="003D420F" w:rsidP="003D420F">
      <w:r w:rsidRPr="003D420F">
        <w:t>update employee set name='</w:t>
      </w:r>
      <w:proofErr w:type="spellStart"/>
      <w:r w:rsidRPr="003D420F">
        <w:t>yash</w:t>
      </w:r>
      <w:proofErr w:type="spellEnd"/>
      <w:r w:rsidRPr="003D420F">
        <w:t xml:space="preserve"> </w:t>
      </w:r>
      <w:proofErr w:type="spellStart"/>
      <w:r w:rsidRPr="003D420F">
        <w:t>kumbhar</w:t>
      </w:r>
      <w:proofErr w:type="spellEnd"/>
      <w:r w:rsidRPr="003D420F">
        <w:t>' where empid=103;</w:t>
      </w:r>
    </w:p>
    <w:p w14:paraId="39843D7F" w14:textId="47766385" w:rsidR="00D71CE6" w:rsidRPr="007C1EF2" w:rsidRDefault="00D71CE6" w:rsidP="003D420F">
      <w:pPr>
        <w:rPr>
          <w:u w:val="single"/>
        </w:rPr>
      </w:pPr>
      <w:r w:rsidRPr="00D71CE6">
        <w:t>update employee set name='</w:t>
      </w:r>
      <w:proofErr w:type="spellStart"/>
      <w:r w:rsidRPr="00D71CE6">
        <w:t>rohan</w:t>
      </w:r>
      <w:proofErr w:type="spellEnd"/>
      <w:proofErr w:type="gramStart"/>
      <w:r w:rsidRPr="00D71CE6">
        <w:t>',address</w:t>
      </w:r>
      <w:proofErr w:type="gramEnd"/>
      <w:r w:rsidRPr="00D71CE6">
        <w:t>='</w:t>
      </w:r>
      <w:proofErr w:type="spellStart"/>
      <w:r w:rsidRPr="00D71CE6">
        <w:t>pcmc</w:t>
      </w:r>
      <w:proofErr w:type="spellEnd"/>
      <w:r w:rsidRPr="00D71CE6">
        <w:t>',contact=9988776655 where empid=101;</w:t>
      </w:r>
      <w:r>
        <w:t xml:space="preserve"> </w:t>
      </w:r>
      <w:r w:rsidRPr="007C1EF2">
        <w:rPr>
          <w:u w:val="single"/>
        </w:rPr>
        <w:sym w:font="Wingdings" w:char="F0E0"/>
      </w:r>
      <w:r w:rsidRPr="007C1EF2">
        <w:rPr>
          <w:u w:val="single"/>
        </w:rPr>
        <w:t xml:space="preserve">(to </w:t>
      </w:r>
      <w:r w:rsidR="00571A15" w:rsidRPr="007C1EF2">
        <w:rPr>
          <w:u w:val="single"/>
        </w:rPr>
        <w:t>update whole row</w:t>
      </w:r>
      <w:r w:rsidRPr="007C1EF2">
        <w:rPr>
          <w:u w:val="single"/>
        </w:rPr>
        <w:t>)</w:t>
      </w:r>
    </w:p>
    <w:p w14:paraId="79F6FFF8" w14:textId="77777777" w:rsidR="003D420F" w:rsidRPr="003D420F" w:rsidRDefault="003D420F" w:rsidP="003D420F"/>
    <w:p w14:paraId="13C6D2D8" w14:textId="2211022E" w:rsidR="003D420F" w:rsidRPr="003D420F" w:rsidRDefault="003D420F" w:rsidP="003D420F">
      <w:pPr>
        <w:rPr>
          <w:b/>
          <w:bCs/>
          <w:sz w:val="24"/>
          <w:szCs w:val="24"/>
        </w:rPr>
      </w:pPr>
      <w:r w:rsidRPr="003D420F">
        <w:rPr>
          <w:b/>
          <w:bCs/>
          <w:sz w:val="24"/>
          <w:szCs w:val="24"/>
        </w:rPr>
        <w:t>#delete --</w:t>
      </w:r>
      <w:proofErr w:type="gramStart"/>
      <w:r w:rsidRPr="003D420F">
        <w:rPr>
          <w:b/>
          <w:bCs/>
          <w:sz w:val="24"/>
          <w:szCs w:val="24"/>
        </w:rPr>
        <w:t>&gt;(</w:t>
      </w:r>
      <w:proofErr w:type="gramEnd"/>
      <w:r w:rsidRPr="003D420F">
        <w:rPr>
          <w:b/>
          <w:bCs/>
          <w:sz w:val="24"/>
          <w:szCs w:val="24"/>
        </w:rPr>
        <w:t xml:space="preserve">delete specific row or </w:t>
      </w:r>
      <w:r w:rsidR="007C2BC6">
        <w:rPr>
          <w:b/>
          <w:bCs/>
          <w:sz w:val="24"/>
          <w:szCs w:val="24"/>
        </w:rPr>
        <w:t>rows</w:t>
      </w:r>
      <w:r w:rsidRPr="003D420F">
        <w:rPr>
          <w:b/>
          <w:bCs/>
          <w:sz w:val="24"/>
          <w:szCs w:val="24"/>
        </w:rPr>
        <w:t>)</w:t>
      </w:r>
    </w:p>
    <w:p w14:paraId="4D9364C9" w14:textId="77777777" w:rsidR="003D420F" w:rsidRPr="003D420F" w:rsidRDefault="003D420F" w:rsidP="003D420F">
      <w:r w:rsidRPr="003D420F">
        <w:t>delete from employee where empid=109;</w:t>
      </w:r>
    </w:p>
    <w:p w14:paraId="2A8E5554" w14:textId="77777777" w:rsidR="003D420F" w:rsidRPr="003D420F" w:rsidRDefault="003D420F" w:rsidP="003D420F"/>
    <w:p w14:paraId="316C36FB" w14:textId="77777777" w:rsidR="003D420F" w:rsidRPr="003D420F" w:rsidRDefault="003D420F" w:rsidP="003D420F">
      <w:pPr>
        <w:rPr>
          <w:b/>
          <w:bCs/>
          <w:sz w:val="24"/>
          <w:szCs w:val="24"/>
        </w:rPr>
      </w:pPr>
      <w:r w:rsidRPr="003D420F">
        <w:rPr>
          <w:b/>
          <w:bCs/>
          <w:sz w:val="24"/>
          <w:szCs w:val="24"/>
        </w:rPr>
        <w:t>#alter --</w:t>
      </w:r>
      <w:proofErr w:type="gramStart"/>
      <w:r w:rsidRPr="003D420F">
        <w:rPr>
          <w:b/>
          <w:bCs/>
          <w:sz w:val="24"/>
          <w:szCs w:val="24"/>
        </w:rPr>
        <w:t>&gt;(</w:t>
      </w:r>
      <w:proofErr w:type="gramEnd"/>
      <w:r w:rsidRPr="003D420F">
        <w:rPr>
          <w:b/>
          <w:bCs/>
          <w:sz w:val="24"/>
          <w:szCs w:val="24"/>
        </w:rPr>
        <w:t>it will add column, drop column)</w:t>
      </w:r>
    </w:p>
    <w:p w14:paraId="1F860F41" w14:textId="77777777" w:rsidR="003D420F" w:rsidRPr="003D420F" w:rsidRDefault="003D420F" w:rsidP="003D420F">
      <w:r w:rsidRPr="003D420F">
        <w:t>alter table employee add age int;</w:t>
      </w:r>
    </w:p>
    <w:p w14:paraId="750402CF" w14:textId="77777777" w:rsidR="003D420F" w:rsidRPr="003D420F" w:rsidRDefault="003D420F" w:rsidP="003D420F">
      <w:r w:rsidRPr="003D420F">
        <w:t>alter table employee drop column age;</w:t>
      </w:r>
    </w:p>
    <w:p w14:paraId="35ECA301" w14:textId="77777777" w:rsidR="003D420F" w:rsidRPr="003D420F" w:rsidRDefault="003D420F" w:rsidP="003D420F"/>
    <w:p w14:paraId="5236351B" w14:textId="77777777" w:rsidR="003D420F" w:rsidRPr="003D420F" w:rsidRDefault="003D420F" w:rsidP="003D420F">
      <w:r w:rsidRPr="003D420F">
        <w:t>alter table employee add salary double;</w:t>
      </w:r>
    </w:p>
    <w:p w14:paraId="04A01B30" w14:textId="77777777" w:rsidR="003D420F" w:rsidRPr="003D420F" w:rsidRDefault="003D420F" w:rsidP="003D420F">
      <w:r w:rsidRPr="003D420F">
        <w:t xml:space="preserve">alter table employee modify salary </w:t>
      </w:r>
      <w:proofErr w:type="gramStart"/>
      <w:r w:rsidRPr="003D420F">
        <w:t>decimal(</w:t>
      </w:r>
      <w:proofErr w:type="gramEnd"/>
      <w:r w:rsidRPr="003D420F">
        <w:t>9,3);</w:t>
      </w:r>
    </w:p>
    <w:p w14:paraId="0D3FB3C4" w14:textId="77777777" w:rsidR="003D420F" w:rsidRPr="003D420F" w:rsidRDefault="003D420F" w:rsidP="003D420F"/>
    <w:p w14:paraId="5FE029F0" w14:textId="77777777" w:rsidR="003D420F" w:rsidRPr="003D420F" w:rsidRDefault="003D420F" w:rsidP="003D420F">
      <w:r w:rsidRPr="003D420F">
        <w:t>update employee set salary=200000.500 where empid=101;</w:t>
      </w:r>
    </w:p>
    <w:p w14:paraId="073DD55C" w14:textId="35B5BDD2" w:rsidR="00C167F5" w:rsidRDefault="003D420F" w:rsidP="003D420F">
      <w:r w:rsidRPr="003D420F">
        <w:t>update employee set salary=100000.101 where empid=102;</w:t>
      </w:r>
    </w:p>
    <w:p w14:paraId="0A909EEB" w14:textId="77777777" w:rsidR="00427DB3" w:rsidRDefault="00427DB3" w:rsidP="003D420F"/>
    <w:p w14:paraId="0ADC8280" w14:textId="78057C45" w:rsidR="00427DB3" w:rsidRDefault="008E1730" w:rsidP="003D420F">
      <w:pPr>
        <w:rPr>
          <w:b/>
          <w:bCs/>
          <w:sz w:val="24"/>
          <w:szCs w:val="24"/>
        </w:rPr>
      </w:pPr>
      <w:r w:rsidRPr="00BE62D5">
        <w:rPr>
          <w:b/>
          <w:bCs/>
          <w:sz w:val="24"/>
          <w:szCs w:val="24"/>
        </w:rPr>
        <w:lastRenderedPageBreak/>
        <w:t xml:space="preserve">#Create table </w:t>
      </w:r>
      <w:r w:rsidR="00A72145" w:rsidRPr="00BE62D5">
        <w:rPr>
          <w:b/>
          <w:bCs/>
          <w:sz w:val="24"/>
          <w:szCs w:val="24"/>
        </w:rPr>
        <w:t xml:space="preserve">- to store </w:t>
      </w:r>
      <w:r w:rsidR="0005075D" w:rsidRPr="00BE62D5">
        <w:rPr>
          <w:b/>
          <w:bCs/>
          <w:sz w:val="24"/>
          <w:szCs w:val="24"/>
        </w:rPr>
        <w:t>in database by using path of file</w:t>
      </w:r>
    </w:p>
    <w:p w14:paraId="5A028E43" w14:textId="1E58DF14" w:rsidR="00025ECB" w:rsidRPr="00025ECB" w:rsidRDefault="00025ECB" w:rsidP="00025ECB">
      <w:pPr>
        <w:pStyle w:val="NoSpacing"/>
        <w:rPr>
          <w:sz w:val="24"/>
          <w:szCs w:val="24"/>
        </w:rPr>
      </w:pPr>
      <w:r w:rsidRPr="00025ECB">
        <w:rPr>
          <w:sz w:val="24"/>
          <w:szCs w:val="24"/>
        </w:rPr>
        <w:t xml:space="preserve">create table </w:t>
      </w:r>
      <w:proofErr w:type="spellStart"/>
      <w:proofErr w:type="gramStart"/>
      <w:r w:rsidRPr="00025ECB">
        <w:rPr>
          <w:sz w:val="24"/>
          <w:szCs w:val="24"/>
        </w:rPr>
        <w:t>filedemo</w:t>
      </w:r>
      <w:proofErr w:type="spellEnd"/>
      <w:r w:rsidRPr="00025ECB">
        <w:rPr>
          <w:sz w:val="24"/>
          <w:szCs w:val="24"/>
        </w:rPr>
        <w:t>(</w:t>
      </w:r>
      <w:proofErr w:type="gramEnd"/>
      <w:r w:rsidRPr="00025ECB">
        <w:rPr>
          <w:sz w:val="24"/>
          <w:szCs w:val="24"/>
        </w:rPr>
        <w:t>id int, file1 blob);</w:t>
      </w:r>
      <w:r>
        <w:rPr>
          <w:sz w:val="24"/>
          <w:szCs w:val="24"/>
        </w:rPr>
        <w:t xml:space="preserve">  </w:t>
      </w:r>
      <w:r w:rsidR="004919AF" w:rsidRPr="004919AF">
        <w:rPr>
          <w:sz w:val="24"/>
          <w:szCs w:val="24"/>
        </w:rPr>
        <w:sym w:font="Wingdings" w:char="F0E0"/>
      </w:r>
      <w:r w:rsidR="004919AF">
        <w:rPr>
          <w:sz w:val="24"/>
          <w:szCs w:val="24"/>
        </w:rPr>
        <w:t xml:space="preserve">(blob </w:t>
      </w:r>
      <w:r w:rsidR="004919AF" w:rsidRPr="004919AF">
        <w:rPr>
          <w:sz w:val="24"/>
          <w:szCs w:val="24"/>
        </w:rPr>
        <w:sym w:font="Wingdings" w:char="F0E0"/>
      </w:r>
      <w:r w:rsidR="00E620AE">
        <w:rPr>
          <w:sz w:val="24"/>
          <w:szCs w:val="24"/>
        </w:rPr>
        <w:t>path of file</w:t>
      </w:r>
      <w:r w:rsidR="004919AF">
        <w:rPr>
          <w:sz w:val="24"/>
          <w:szCs w:val="24"/>
        </w:rPr>
        <w:t>)</w:t>
      </w:r>
    </w:p>
    <w:p w14:paraId="2F1879E1" w14:textId="77777777" w:rsidR="00025ECB" w:rsidRPr="00025ECB" w:rsidRDefault="00025ECB" w:rsidP="00025ECB">
      <w:pPr>
        <w:pStyle w:val="NoSpacing"/>
        <w:rPr>
          <w:sz w:val="24"/>
          <w:szCs w:val="24"/>
        </w:rPr>
      </w:pPr>
      <w:proofErr w:type="spellStart"/>
      <w:r w:rsidRPr="00025ECB">
        <w:rPr>
          <w:sz w:val="24"/>
          <w:szCs w:val="24"/>
        </w:rPr>
        <w:t>desc</w:t>
      </w:r>
      <w:proofErr w:type="spellEnd"/>
      <w:r w:rsidRPr="00025ECB">
        <w:rPr>
          <w:sz w:val="24"/>
          <w:szCs w:val="24"/>
        </w:rPr>
        <w:t xml:space="preserve"> </w:t>
      </w:r>
      <w:proofErr w:type="spellStart"/>
      <w:r w:rsidRPr="00025ECB">
        <w:rPr>
          <w:sz w:val="24"/>
          <w:szCs w:val="24"/>
        </w:rPr>
        <w:t>filedemo</w:t>
      </w:r>
      <w:proofErr w:type="spellEnd"/>
      <w:r w:rsidRPr="00025ECB">
        <w:rPr>
          <w:sz w:val="24"/>
          <w:szCs w:val="24"/>
        </w:rPr>
        <w:t>;</w:t>
      </w:r>
    </w:p>
    <w:p w14:paraId="590888E6" w14:textId="77777777" w:rsidR="00025ECB" w:rsidRPr="00025ECB" w:rsidRDefault="00025ECB" w:rsidP="00025ECB">
      <w:pPr>
        <w:pStyle w:val="NoSpacing"/>
        <w:rPr>
          <w:sz w:val="24"/>
          <w:szCs w:val="24"/>
        </w:rPr>
      </w:pPr>
    </w:p>
    <w:p w14:paraId="4133B5A2" w14:textId="77777777" w:rsidR="00A81779" w:rsidRDefault="00025ECB" w:rsidP="00025ECB">
      <w:pPr>
        <w:pStyle w:val="NoSpacing"/>
        <w:rPr>
          <w:sz w:val="24"/>
          <w:szCs w:val="24"/>
        </w:rPr>
      </w:pPr>
      <w:r w:rsidRPr="00025ECB">
        <w:rPr>
          <w:sz w:val="24"/>
          <w:szCs w:val="24"/>
        </w:rPr>
        <w:t xml:space="preserve">insert into </w:t>
      </w:r>
      <w:proofErr w:type="spellStart"/>
      <w:r w:rsidRPr="00025ECB">
        <w:rPr>
          <w:sz w:val="24"/>
          <w:szCs w:val="24"/>
        </w:rPr>
        <w:t>filedemo</w:t>
      </w:r>
      <w:proofErr w:type="spellEnd"/>
      <w:r w:rsidRPr="00025ECB">
        <w:rPr>
          <w:sz w:val="24"/>
          <w:szCs w:val="24"/>
        </w:rPr>
        <w:t xml:space="preserve"> values(</w:t>
      </w:r>
      <w:proofErr w:type="gramStart"/>
      <w:r w:rsidRPr="00025ECB">
        <w:rPr>
          <w:sz w:val="24"/>
          <w:szCs w:val="24"/>
        </w:rPr>
        <w:t>101,load</w:t>
      </w:r>
      <w:proofErr w:type="gramEnd"/>
      <w:r w:rsidRPr="00025ECB">
        <w:rPr>
          <w:sz w:val="24"/>
          <w:szCs w:val="24"/>
        </w:rPr>
        <w:t>_file('C:\\Users\\Rohan\\Desktop\\DemoGit\\ExpoRepository'));</w:t>
      </w:r>
      <w:r>
        <w:rPr>
          <w:sz w:val="24"/>
          <w:szCs w:val="24"/>
        </w:rPr>
        <w:t xml:space="preserve"> </w:t>
      </w:r>
    </w:p>
    <w:p w14:paraId="2FD44DB0" w14:textId="7104E1FD" w:rsidR="00025ECB" w:rsidRPr="005836E1" w:rsidRDefault="00025ECB" w:rsidP="00025ECB">
      <w:pPr>
        <w:pStyle w:val="NoSpacing"/>
        <w:rPr>
          <w:sz w:val="24"/>
          <w:szCs w:val="24"/>
          <w:u w:val="single"/>
        </w:rPr>
      </w:pPr>
      <w:r w:rsidRPr="00025ECB">
        <w:rPr>
          <w:sz w:val="24"/>
          <w:szCs w:val="24"/>
        </w:rPr>
        <w:sym w:font="Wingdings" w:char="F0E0"/>
      </w:r>
      <w:r w:rsidRPr="005836E1">
        <w:rPr>
          <w:sz w:val="24"/>
          <w:szCs w:val="24"/>
          <w:u w:val="single"/>
        </w:rPr>
        <w:t xml:space="preserve">(enter </w:t>
      </w:r>
      <w:r w:rsidR="00A81779" w:rsidRPr="005836E1">
        <w:rPr>
          <w:sz w:val="24"/>
          <w:szCs w:val="24"/>
          <w:u w:val="single"/>
        </w:rPr>
        <w:t xml:space="preserve">your files </w:t>
      </w:r>
      <w:r w:rsidRPr="005836E1">
        <w:rPr>
          <w:sz w:val="24"/>
          <w:szCs w:val="24"/>
          <w:u w:val="single"/>
        </w:rPr>
        <w:t xml:space="preserve">path </w:t>
      </w:r>
      <w:r w:rsidR="00A81779" w:rsidRPr="005836E1">
        <w:rPr>
          <w:sz w:val="24"/>
          <w:szCs w:val="24"/>
          <w:u w:val="single"/>
        </w:rPr>
        <w:t xml:space="preserve">which </w:t>
      </w:r>
      <w:proofErr w:type="spellStart"/>
      <w:r w:rsidR="00A81779" w:rsidRPr="005836E1">
        <w:rPr>
          <w:sz w:val="24"/>
          <w:szCs w:val="24"/>
          <w:u w:val="single"/>
        </w:rPr>
        <w:t>yoy</w:t>
      </w:r>
      <w:proofErr w:type="spellEnd"/>
      <w:r w:rsidR="00A81779" w:rsidRPr="005836E1">
        <w:rPr>
          <w:sz w:val="24"/>
          <w:szCs w:val="24"/>
          <w:u w:val="single"/>
        </w:rPr>
        <w:t xml:space="preserve"> want to store in </w:t>
      </w:r>
      <w:proofErr w:type="spellStart"/>
      <w:r w:rsidR="00A81779" w:rsidRPr="005836E1">
        <w:rPr>
          <w:sz w:val="24"/>
          <w:szCs w:val="24"/>
          <w:u w:val="single"/>
        </w:rPr>
        <w:t>db</w:t>
      </w:r>
      <w:proofErr w:type="spellEnd"/>
      <w:r w:rsidR="00A81779" w:rsidRPr="005836E1">
        <w:rPr>
          <w:sz w:val="24"/>
          <w:szCs w:val="24"/>
          <w:u w:val="single"/>
        </w:rPr>
        <w:t>)</w:t>
      </w:r>
    </w:p>
    <w:p w14:paraId="7EB532C6" w14:textId="77777777" w:rsidR="00025ECB" w:rsidRPr="00025ECB" w:rsidRDefault="00025ECB" w:rsidP="00025ECB">
      <w:pPr>
        <w:pStyle w:val="NoSpacing"/>
        <w:rPr>
          <w:sz w:val="24"/>
          <w:szCs w:val="24"/>
        </w:rPr>
      </w:pPr>
      <w:r w:rsidRPr="00025ECB">
        <w:rPr>
          <w:sz w:val="24"/>
          <w:szCs w:val="24"/>
        </w:rPr>
        <w:t xml:space="preserve">select * from </w:t>
      </w:r>
      <w:proofErr w:type="spellStart"/>
      <w:r w:rsidRPr="00025ECB">
        <w:rPr>
          <w:sz w:val="24"/>
          <w:szCs w:val="24"/>
        </w:rPr>
        <w:t>filedemo</w:t>
      </w:r>
      <w:proofErr w:type="spellEnd"/>
      <w:r w:rsidRPr="00025ECB">
        <w:rPr>
          <w:sz w:val="24"/>
          <w:szCs w:val="24"/>
        </w:rPr>
        <w:t>;</w:t>
      </w:r>
    </w:p>
    <w:p w14:paraId="0869CDF8" w14:textId="77777777" w:rsidR="00025ECB" w:rsidRDefault="00025ECB" w:rsidP="00025ECB">
      <w:pPr>
        <w:pStyle w:val="NoSpacing"/>
        <w:rPr>
          <w:sz w:val="24"/>
          <w:szCs w:val="24"/>
        </w:rPr>
      </w:pPr>
    </w:p>
    <w:p w14:paraId="4BD31DBF" w14:textId="77777777" w:rsidR="005739B0" w:rsidRPr="00025ECB" w:rsidRDefault="005739B0" w:rsidP="00025ECB">
      <w:pPr>
        <w:pStyle w:val="NoSpacing"/>
        <w:rPr>
          <w:sz w:val="24"/>
          <w:szCs w:val="24"/>
        </w:rPr>
      </w:pPr>
    </w:p>
    <w:p w14:paraId="0D6D713B" w14:textId="17579E3B" w:rsidR="00025ECB" w:rsidRPr="00025ECB" w:rsidRDefault="00025ECB" w:rsidP="00025ECB">
      <w:pPr>
        <w:pStyle w:val="NoSpacing"/>
        <w:rPr>
          <w:sz w:val="24"/>
          <w:szCs w:val="24"/>
        </w:rPr>
      </w:pPr>
      <w:r w:rsidRPr="00025ECB">
        <w:rPr>
          <w:sz w:val="24"/>
          <w:szCs w:val="24"/>
        </w:rPr>
        <w:t xml:space="preserve">create table </w:t>
      </w:r>
      <w:proofErr w:type="spellStart"/>
      <w:proofErr w:type="gramStart"/>
      <w:r w:rsidRPr="00025ECB">
        <w:rPr>
          <w:sz w:val="24"/>
          <w:szCs w:val="24"/>
        </w:rPr>
        <w:t>flagtable</w:t>
      </w:r>
      <w:proofErr w:type="spellEnd"/>
      <w:r w:rsidRPr="00025ECB">
        <w:rPr>
          <w:sz w:val="24"/>
          <w:szCs w:val="24"/>
        </w:rPr>
        <w:t>(</w:t>
      </w:r>
      <w:proofErr w:type="gramEnd"/>
      <w:r w:rsidRPr="00025ECB">
        <w:rPr>
          <w:sz w:val="24"/>
          <w:szCs w:val="24"/>
        </w:rPr>
        <w:t xml:space="preserve">id int, flag </w:t>
      </w:r>
      <w:proofErr w:type="spellStart"/>
      <w:r w:rsidRPr="00025ECB">
        <w:rPr>
          <w:sz w:val="24"/>
          <w:szCs w:val="24"/>
        </w:rPr>
        <w:t>boolean</w:t>
      </w:r>
      <w:proofErr w:type="spellEnd"/>
      <w:r w:rsidRPr="00025ECB">
        <w:rPr>
          <w:sz w:val="24"/>
          <w:szCs w:val="24"/>
        </w:rPr>
        <w:t>);</w:t>
      </w:r>
      <w:r w:rsidR="005739B0">
        <w:rPr>
          <w:sz w:val="24"/>
          <w:szCs w:val="24"/>
        </w:rPr>
        <w:t xml:space="preserve"> </w:t>
      </w:r>
      <w:r w:rsidR="005739B0" w:rsidRPr="005739B0">
        <w:rPr>
          <w:sz w:val="24"/>
          <w:szCs w:val="24"/>
        </w:rPr>
        <w:sym w:font="Wingdings" w:char="F0E0"/>
      </w:r>
      <w:r w:rsidR="005739B0">
        <w:rPr>
          <w:sz w:val="24"/>
          <w:szCs w:val="24"/>
        </w:rPr>
        <w:t xml:space="preserve">(for </w:t>
      </w:r>
      <w:proofErr w:type="spellStart"/>
      <w:r w:rsidR="005739B0">
        <w:rPr>
          <w:sz w:val="24"/>
          <w:szCs w:val="24"/>
        </w:rPr>
        <w:t>boolean</w:t>
      </w:r>
      <w:proofErr w:type="spellEnd"/>
      <w:r w:rsidR="005739B0">
        <w:rPr>
          <w:sz w:val="24"/>
          <w:szCs w:val="24"/>
        </w:rPr>
        <w:t xml:space="preserve"> values)</w:t>
      </w:r>
    </w:p>
    <w:p w14:paraId="3A9DA7F2" w14:textId="77777777" w:rsidR="00025ECB" w:rsidRPr="00025ECB" w:rsidRDefault="00025ECB" w:rsidP="00025ECB">
      <w:pPr>
        <w:pStyle w:val="NoSpacing"/>
        <w:rPr>
          <w:sz w:val="24"/>
          <w:szCs w:val="24"/>
        </w:rPr>
      </w:pPr>
      <w:proofErr w:type="spellStart"/>
      <w:r w:rsidRPr="00025ECB">
        <w:rPr>
          <w:sz w:val="24"/>
          <w:szCs w:val="24"/>
        </w:rPr>
        <w:t>desc</w:t>
      </w:r>
      <w:proofErr w:type="spellEnd"/>
      <w:r w:rsidRPr="00025ECB">
        <w:rPr>
          <w:sz w:val="24"/>
          <w:szCs w:val="24"/>
        </w:rPr>
        <w:t xml:space="preserve"> </w:t>
      </w:r>
      <w:proofErr w:type="spellStart"/>
      <w:r w:rsidRPr="00025ECB">
        <w:rPr>
          <w:sz w:val="24"/>
          <w:szCs w:val="24"/>
        </w:rPr>
        <w:t>flagtable</w:t>
      </w:r>
      <w:proofErr w:type="spellEnd"/>
      <w:r w:rsidRPr="00025ECB">
        <w:rPr>
          <w:sz w:val="24"/>
          <w:szCs w:val="24"/>
        </w:rPr>
        <w:t>;</w:t>
      </w:r>
    </w:p>
    <w:p w14:paraId="4D40BBA4" w14:textId="77777777" w:rsidR="00025ECB" w:rsidRPr="00025ECB" w:rsidRDefault="00025ECB" w:rsidP="00025ECB">
      <w:pPr>
        <w:pStyle w:val="NoSpacing"/>
        <w:rPr>
          <w:sz w:val="24"/>
          <w:szCs w:val="24"/>
        </w:rPr>
      </w:pPr>
    </w:p>
    <w:p w14:paraId="7CC5468A" w14:textId="67FF8FE1" w:rsidR="00025ECB" w:rsidRPr="00025ECB" w:rsidRDefault="00025ECB" w:rsidP="00025ECB">
      <w:pPr>
        <w:pStyle w:val="NoSpacing"/>
        <w:rPr>
          <w:sz w:val="24"/>
          <w:szCs w:val="24"/>
        </w:rPr>
      </w:pPr>
      <w:r w:rsidRPr="00025ECB">
        <w:rPr>
          <w:sz w:val="24"/>
          <w:szCs w:val="24"/>
        </w:rPr>
        <w:t xml:space="preserve">insert into </w:t>
      </w:r>
      <w:proofErr w:type="spellStart"/>
      <w:r w:rsidRPr="00025ECB">
        <w:rPr>
          <w:sz w:val="24"/>
          <w:szCs w:val="24"/>
        </w:rPr>
        <w:t>flagtable</w:t>
      </w:r>
      <w:proofErr w:type="spellEnd"/>
      <w:r w:rsidRPr="00025ECB">
        <w:rPr>
          <w:sz w:val="24"/>
          <w:szCs w:val="24"/>
        </w:rPr>
        <w:t xml:space="preserve"> values(</w:t>
      </w:r>
      <w:proofErr w:type="gramStart"/>
      <w:r w:rsidRPr="00025ECB">
        <w:rPr>
          <w:sz w:val="24"/>
          <w:szCs w:val="24"/>
        </w:rPr>
        <w:t>113,false</w:t>
      </w:r>
      <w:proofErr w:type="gramEnd"/>
      <w:r w:rsidRPr="00025ECB">
        <w:rPr>
          <w:sz w:val="24"/>
          <w:szCs w:val="24"/>
        </w:rPr>
        <w:t>);</w:t>
      </w:r>
      <w:r w:rsidR="00C710CC">
        <w:rPr>
          <w:sz w:val="24"/>
          <w:szCs w:val="24"/>
        </w:rPr>
        <w:t xml:space="preserve"> </w:t>
      </w:r>
      <w:r w:rsidR="00C710CC" w:rsidRPr="00C710CC">
        <w:rPr>
          <w:sz w:val="24"/>
          <w:szCs w:val="24"/>
        </w:rPr>
        <w:sym w:font="Wingdings" w:char="F0E0"/>
      </w:r>
      <w:r w:rsidR="00C710CC">
        <w:rPr>
          <w:sz w:val="24"/>
          <w:szCs w:val="24"/>
        </w:rPr>
        <w:t xml:space="preserve">(true=1 &amp; </w:t>
      </w:r>
      <w:proofErr w:type="spellStart"/>
      <w:r w:rsidR="00C710CC">
        <w:rPr>
          <w:sz w:val="24"/>
          <w:szCs w:val="24"/>
        </w:rPr>
        <w:t>fale</w:t>
      </w:r>
      <w:proofErr w:type="spellEnd"/>
      <w:r w:rsidR="00C710CC">
        <w:rPr>
          <w:sz w:val="24"/>
          <w:szCs w:val="24"/>
        </w:rPr>
        <w:t>=0)</w:t>
      </w:r>
    </w:p>
    <w:p w14:paraId="2723EAE9" w14:textId="37301BE3" w:rsidR="00BE62D5" w:rsidRDefault="00025ECB" w:rsidP="00025ECB">
      <w:pPr>
        <w:pStyle w:val="NoSpacing"/>
        <w:rPr>
          <w:sz w:val="24"/>
          <w:szCs w:val="24"/>
        </w:rPr>
      </w:pPr>
      <w:r w:rsidRPr="00025ECB">
        <w:rPr>
          <w:sz w:val="24"/>
          <w:szCs w:val="24"/>
        </w:rPr>
        <w:t xml:space="preserve">select * from </w:t>
      </w:r>
      <w:proofErr w:type="spellStart"/>
      <w:r w:rsidRPr="00025ECB">
        <w:rPr>
          <w:sz w:val="24"/>
          <w:szCs w:val="24"/>
        </w:rPr>
        <w:t>flagtable</w:t>
      </w:r>
      <w:proofErr w:type="spellEnd"/>
      <w:r w:rsidRPr="00025ECB">
        <w:rPr>
          <w:sz w:val="24"/>
          <w:szCs w:val="24"/>
        </w:rPr>
        <w:t>;</w:t>
      </w:r>
    </w:p>
    <w:p w14:paraId="3F6FA5F3" w14:textId="77777777" w:rsidR="00AD13D9" w:rsidRDefault="00AD13D9" w:rsidP="00025ECB">
      <w:pPr>
        <w:pStyle w:val="NoSpacing"/>
        <w:rPr>
          <w:sz w:val="24"/>
          <w:szCs w:val="24"/>
        </w:rPr>
      </w:pPr>
    </w:p>
    <w:p w14:paraId="23B943DD" w14:textId="77777777" w:rsidR="00AD13D9" w:rsidRDefault="00AD13D9" w:rsidP="00B0453B">
      <w:pPr>
        <w:pStyle w:val="NoSpacing"/>
      </w:pPr>
    </w:p>
    <w:p w14:paraId="5472F2A1" w14:textId="0887468B" w:rsidR="00B0453B" w:rsidRPr="00E54B5B" w:rsidRDefault="00B0453B" w:rsidP="00B0453B">
      <w:pPr>
        <w:pStyle w:val="NoSpacing"/>
        <w:rPr>
          <w:b/>
          <w:bCs/>
          <w:sz w:val="28"/>
          <w:szCs w:val="28"/>
        </w:rPr>
      </w:pPr>
      <w:r w:rsidRPr="00E54B5B">
        <w:rPr>
          <w:b/>
          <w:bCs/>
          <w:sz w:val="28"/>
          <w:szCs w:val="28"/>
        </w:rPr>
        <w:t>#Date</w:t>
      </w:r>
    </w:p>
    <w:p w14:paraId="137F7DB1" w14:textId="77777777" w:rsidR="00E54B5B" w:rsidRDefault="00B0453B" w:rsidP="00B0453B">
      <w:pPr>
        <w:pStyle w:val="NoSpacing"/>
        <w:rPr>
          <w:sz w:val="24"/>
          <w:szCs w:val="24"/>
        </w:rPr>
      </w:pPr>
      <w:r w:rsidRPr="00E54B5B">
        <w:rPr>
          <w:sz w:val="24"/>
          <w:szCs w:val="24"/>
        </w:rPr>
        <w:t xml:space="preserve">create table </w:t>
      </w:r>
      <w:proofErr w:type="spellStart"/>
      <w:r w:rsidRPr="00E54B5B">
        <w:rPr>
          <w:sz w:val="24"/>
          <w:szCs w:val="24"/>
        </w:rPr>
        <w:t>datedemo</w:t>
      </w:r>
      <w:proofErr w:type="spellEnd"/>
    </w:p>
    <w:p w14:paraId="58D2E081" w14:textId="2EABE511" w:rsidR="00B0453B" w:rsidRPr="00E54B5B" w:rsidRDefault="00B0453B" w:rsidP="00B0453B">
      <w:pPr>
        <w:pStyle w:val="NoSpacing"/>
        <w:rPr>
          <w:sz w:val="24"/>
          <w:szCs w:val="24"/>
        </w:rPr>
      </w:pPr>
      <w:r w:rsidRPr="00E54B5B">
        <w:rPr>
          <w:sz w:val="24"/>
          <w:szCs w:val="24"/>
        </w:rPr>
        <w:t xml:space="preserve">(id int, </w:t>
      </w:r>
      <w:proofErr w:type="spellStart"/>
      <w:r w:rsidRPr="00E54B5B">
        <w:rPr>
          <w:sz w:val="24"/>
          <w:szCs w:val="24"/>
        </w:rPr>
        <w:t>registerdate</w:t>
      </w:r>
      <w:proofErr w:type="spellEnd"/>
      <w:r w:rsidRPr="00E54B5B">
        <w:rPr>
          <w:sz w:val="24"/>
          <w:szCs w:val="24"/>
        </w:rPr>
        <w:t xml:space="preserve"> </w:t>
      </w:r>
      <w:proofErr w:type="spellStart"/>
      <w:proofErr w:type="gramStart"/>
      <w:r w:rsidRPr="00E54B5B">
        <w:rPr>
          <w:sz w:val="24"/>
          <w:szCs w:val="24"/>
        </w:rPr>
        <w:t>date,dob</w:t>
      </w:r>
      <w:proofErr w:type="spellEnd"/>
      <w:proofErr w:type="gramEnd"/>
      <w:r w:rsidRPr="00E54B5B">
        <w:rPr>
          <w:sz w:val="24"/>
          <w:szCs w:val="24"/>
        </w:rPr>
        <w:t xml:space="preserve"> date,time1 time,dt1 datetime,year1 year);</w:t>
      </w:r>
    </w:p>
    <w:p w14:paraId="2CFBA2C9" w14:textId="77777777" w:rsidR="00B0453B" w:rsidRPr="00E54B5B" w:rsidRDefault="00B0453B" w:rsidP="00B0453B">
      <w:pPr>
        <w:pStyle w:val="NoSpacing"/>
        <w:rPr>
          <w:sz w:val="24"/>
          <w:szCs w:val="24"/>
        </w:rPr>
      </w:pPr>
    </w:p>
    <w:p w14:paraId="4CA0BE67" w14:textId="77777777" w:rsidR="00B0453B" w:rsidRPr="00E54B5B" w:rsidRDefault="00B0453B" w:rsidP="00B0453B">
      <w:pPr>
        <w:pStyle w:val="NoSpacing"/>
        <w:rPr>
          <w:sz w:val="24"/>
          <w:szCs w:val="24"/>
        </w:rPr>
      </w:pPr>
      <w:proofErr w:type="spellStart"/>
      <w:r w:rsidRPr="00E54B5B">
        <w:rPr>
          <w:sz w:val="24"/>
          <w:szCs w:val="24"/>
        </w:rPr>
        <w:t>desc</w:t>
      </w:r>
      <w:proofErr w:type="spellEnd"/>
      <w:r w:rsidRPr="00E54B5B">
        <w:rPr>
          <w:sz w:val="24"/>
          <w:szCs w:val="24"/>
        </w:rPr>
        <w:t xml:space="preserve"> </w:t>
      </w:r>
      <w:proofErr w:type="spellStart"/>
      <w:r w:rsidRPr="00E54B5B">
        <w:rPr>
          <w:sz w:val="24"/>
          <w:szCs w:val="24"/>
        </w:rPr>
        <w:t>datedemo</w:t>
      </w:r>
      <w:proofErr w:type="spellEnd"/>
      <w:r w:rsidRPr="00E54B5B">
        <w:rPr>
          <w:sz w:val="24"/>
          <w:szCs w:val="24"/>
        </w:rPr>
        <w:t>;</w:t>
      </w:r>
    </w:p>
    <w:p w14:paraId="4DB556E6" w14:textId="77777777" w:rsidR="00B0453B" w:rsidRPr="00E54B5B" w:rsidRDefault="00B0453B" w:rsidP="00B0453B">
      <w:pPr>
        <w:pStyle w:val="NoSpacing"/>
        <w:rPr>
          <w:sz w:val="24"/>
          <w:szCs w:val="24"/>
        </w:rPr>
      </w:pPr>
    </w:p>
    <w:p w14:paraId="7E8443F8" w14:textId="77777777" w:rsidR="00E54B5B" w:rsidRDefault="00B0453B" w:rsidP="00B0453B">
      <w:pPr>
        <w:pStyle w:val="NoSpacing"/>
        <w:rPr>
          <w:sz w:val="24"/>
          <w:szCs w:val="24"/>
        </w:rPr>
      </w:pPr>
      <w:r w:rsidRPr="00E54B5B">
        <w:rPr>
          <w:sz w:val="24"/>
          <w:szCs w:val="24"/>
        </w:rPr>
        <w:t xml:space="preserve">insert into </w:t>
      </w:r>
      <w:proofErr w:type="spellStart"/>
      <w:r w:rsidRPr="00E54B5B">
        <w:rPr>
          <w:sz w:val="24"/>
          <w:szCs w:val="24"/>
        </w:rPr>
        <w:t>datedemo</w:t>
      </w:r>
      <w:proofErr w:type="spellEnd"/>
      <w:r w:rsidRPr="00E54B5B">
        <w:rPr>
          <w:sz w:val="24"/>
          <w:szCs w:val="24"/>
        </w:rPr>
        <w:t xml:space="preserve"> values</w:t>
      </w:r>
    </w:p>
    <w:p w14:paraId="40D39B75" w14:textId="1D05B1D7" w:rsidR="00B0453B" w:rsidRPr="00E54B5B" w:rsidRDefault="00B0453B" w:rsidP="00B0453B">
      <w:pPr>
        <w:pStyle w:val="NoSpacing"/>
        <w:rPr>
          <w:sz w:val="24"/>
          <w:szCs w:val="24"/>
        </w:rPr>
      </w:pPr>
      <w:r w:rsidRPr="00E54B5B">
        <w:rPr>
          <w:sz w:val="24"/>
          <w:szCs w:val="24"/>
        </w:rPr>
        <w:t>(</w:t>
      </w:r>
      <w:proofErr w:type="gramStart"/>
      <w:r w:rsidRPr="00E54B5B">
        <w:rPr>
          <w:sz w:val="24"/>
          <w:szCs w:val="24"/>
        </w:rPr>
        <w:t>5001,curdate</w:t>
      </w:r>
      <w:proofErr w:type="gramEnd"/>
      <w:r w:rsidRPr="00E54B5B">
        <w:rPr>
          <w:sz w:val="24"/>
          <w:szCs w:val="24"/>
        </w:rPr>
        <w:t>(),'2000/04/10',curtime(),now(),'2024');</w:t>
      </w:r>
    </w:p>
    <w:p w14:paraId="10FFB28C" w14:textId="77777777" w:rsidR="00B0453B" w:rsidRPr="00E54B5B" w:rsidRDefault="00B0453B" w:rsidP="00B0453B">
      <w:pPr>
        <w:pStyle w:val="NoSpacing"/>
        <w:rPr>
          <w:sz w:val="24"/>
          <w:szCs w:val="24"/>
        </w:rPr>
      </w:pPr>
    </w:p>
    <w:p w14:paraId="3C714C92" w14:textId="77777777" w:rsidR="00B0453B" w:rsidRPr="00E54B5B" w:rsidRDefault="00B0453B" w:rsidP="00B0453B">
      <w:pPr>
        <w:pStyle w:val="NoSpacing"/>
        <w:rPr>
          <w:sz w:val="24"/>
          <w:szCs w:val="24"/>
        </w:rPr>
      </w:pPr>
      <w:r w:rsidRPr="00E54B5B">
        <w:rPr>
          <w:sz w:val="24"/>
          <w:szCs w:val="24"/>
        </w:rPr>
        <w:t xml:space="preserve">select * from </w:t>
      </w:r>
      <w:proofErr w:type="spellStart"/>
      <w:r w:rsidRPr="00E54B5B">
        <w:rPr>
          <w:sz w:val="24"/>
          <w:szCs w:val="24"/>
        </w:rPr>
        <w:t>datedemo</w:t>
      </w:r>
      <w:proofErr w:type="spellEnd"/>
      <w:r w:rsidRPr="00E54B5B">
        <w:rPr>
          <w:sz w:val="24"/>
          <w:szCs w:val="24"/>
        </w:rPr>
        <w:t>;</w:t>
      </w:r>
    </w:p>
    <w:p w14:paraId="61936137" w14:textId="77777777" w:rsidR="00B0453B" w:rsidRPr="00E54B5B" w:rsidRDefault="00B0453B" w:rsidP="00B0453B">
      <w:pPr>
        <w:pStyle w:val="NoSpacing"/>
        <w:rPr>
          <w:sz w:val="24"/>
          <w:szCs w:val="24"/>
        </w:rPr>
      </w:pPr>
    </w:p>
    <w:p w14:paraId="6364DA64" w14:textId="77777777" w:rsidR="00E54B5B" w:rsidRDefault="00B0453B" w:rsidP="00B0453B">
      <w:pPr>
        <w:pStyle w:val="NoSpacing"/>
        <w:rPr>
          <w:sz w:val="24"/>
          <w:szCs w:val="24"/>
        </w:rPr>
      </w:pPr>
      <w:r w:rsidRPr="00E54B5B">
        <w:rPr>
          <w:sz w:val="24"/>
          <w:szCs w:val="24"/>
        </w:rPr>
        <w:t xml:space="preserve">insert into </w:t>
      </w:r>
      <w:proofErr w:type="spellStart"/>
      <w:r w:rsidRPr="00E54B5B">
        <w:rPr>
          <w:sz w:val="24"/>
          <w:szCs w:val="24"/>
        </w:rPr>
        <w:t>datedemo</w:t>
      </w:r>
      <w:proofErr w:type="spellEnd"/>
      <w:r w:rsidRPr="00E54B5B">
        <w:rPr>
          <w:sz w:val="24"/>
          <w:szCs w:val="24"/>
        </w:rPr>
        <w:t xml:space="preserve"> values</w:t>
      </w:r>
    </w:p>
    <w:p w14:paraId="6E057590" w14:textId="33306A25" w:rsidR="00B0453B" w:rsidRPr="00E54B5B" w:rsidRDefault="00B0453B" w:rsidP="00B0453B">
      <w:pPr>
        <w:pStyle w:val="NoSpacing"/>
        <w:rPr>
          <w:sz w:val="24"/>
          <w:szCs w:val="24"/>
        </w:rPr>
      </w:pPr>
      <w:r w:rsidRPr="00E54B5B">
        <w:rPr>
          <w:sz w:val="24"/>
          <w:szCs w:val="24"/>
        </w:rPr>
        <w:t>(</w:t>
      </w:r>
      <w:proofErr w:type="gramStart"/>
      <w:r w:rsidRPr="00E54B5B">
        <w:rPr>
          <w:sz w:val="24"/>
          <w:szCs w:val="24"/>
        </w:rPr>
        <w:t>5002,curdate</w:t>
      </w:r>
      <w:proofErr w:type="gramEnd"/>
      <w:r w:rsidRPr="00E54B5B">
        <w:rPr>
          <w:sz w:val="24"/>
          <w:szCs w:val="24"/>
        </w:rPr>
        <w:t>(),'2000/09/26','12:45:15','2006/05/14 07:30:27','2015');</w:t>
      </w:r>
    </w:p>
    <w:p w14:paraId="627BF572" w14:textId="77777777" w:rsidR="00B0453B" w:rsidRPr="00E54B5B" w:rsidRDefault="00B0453B" w:rsidP="00B0453B">
      <w:pPr>
        <w:pStyle w:val="NoSpacing"/>
        <w:rPr>
          <w:sz w:val="24"/>
          <w:szCs w:val="24"/>
        </w:rPr>
      </w:pPr>
    </w:p>
    <w:p w14:paraId="1AE0A2DD" w14:textId="4883F20D" w:rsidR="00B0453B" w:rsidRPr="00E54B5B" w:rsidRDefault="00B0453B" w:rsidP="00B0453B">
      <w:pPr>
        <w:pStyle w:val="NoSpacing"/>
        <w:rPr>
          <w:sz w:val="24"/>
          <w:szCs w:val="24"/>
        </w:rPr>
      </w:pPr>
      <w:r w:rsidRPr="00E54B5B">
        <w:rPr>
          <w:sz w:val="24"/>
          <w:szCs w:val="24"/>
        </w:rPr>
        <w:t xml:space="preserve">delete from </w:t>
      </w:r>
      <w:proofErr w:type="spellStart"/>
      <w:r w:rsidRPr="00E54B5B">
        <w:rPr>
          <w:sz w:val="24"/>
          <w:szCs w:val="24"/>
        </w:rPr>
        <w:t>datedemo</w:t>
      </w:r>
      <w:proofErr w:type="spellEnd"/>
      <w:r w:rsidRPr="00E54B5B">
        <w:rPr>
          <w:sz w:val="24"/>
          <w:szCs w:val="24"/>
        </w:rPr>
        <w:t xml:space="preserve"> where id = 5002;</w:t>
      </w:r>
    </w:p>
    <w:p w14:paraId="78B6BCBF" w14:textId="77777777" w:rsidR="00056854" w:rsidRDefault="00056854" w:rsidP="00B0453B">
      <w:pPr>
        <w:pStyle w:val="NoSpacing"/>
        <w:rPr>
          <w:u w:val="single"/>
        </w:rPr>
      </w:pPr>
    </w:p>
    <w:p w14:paraId="620E2F89" w14:textId="77777777" w:rsidR="00B151D9" w:rsidRPr="00B151D9" w:rsidRDefault="00B151D9" w:rsidP="00B0453B">
      <w:pPr>
        <w:pStyle w:val="NoSpacing"/>
      </w:pPr>
    </w:p>
    <w:p w14:paraId="0E2D299C" w14:textId="1AA676C8" w:rsidR="00B151D9" w:rsidRPr="00B151D9" w:rsidRDefault="00B151D9" w:rsidP="0092643F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B151D9">
        <w:rPr>
          <w:b/>
          <w:bCs/>
          <w:sz w:val="28"/>
          <w:szCs w:val="28"/>
        </w:rPr>
        <w:t>Con</w:t>
      </w:r>
      <w:r w:rsidR="00CA3849">
        <w:rPr>
          <w:b/>
          <w:bCs/>
          <w:sz w:val="28"/>
          <w:szCs w:val="28"/>
        </w:rPr>
        <w:t>s</w:t>
      </w:r>
      <w:r w:rsidRPr="00B151D9">
        <w:rPr>
          <w:b/>
          <w:bCs/>
          <w:sz w:val="28"/>
          <w:szCs w:val="28"/>
        </w:rPr>
        <w:t>traints:</w:t>
      </w:r>
    </w:p>
    <w:p w14:paraId="0FB6FBA3" w14:textId="77777777" w:rsidR="00063353" w:rsidRDefault="00B151D9" w:rsidP="00B151D9">
      <w:pPr>
        <w:pStyle w:val="NoSpacing"/>
        <w:rPr>
          <w:sz w:val="24"/>
          <w:szCs w:val="24"/>
        </w:rPr>
      </w:pPr>
      <w:r w:rsidRPr="00B151D9">
        <w:rPr>
          <w:sz w:val="24"/>
          <w:szCs w:val="24"/>
        </w:rPr>
        <w:t xml:space="preserve">create table </w:t>
      </w:r>
      <w:proofErr w:type="gramStart"/>
      <w:r w:rsidRPr="00B151D9">
        <w:rPr>
          <w:sz w:val="24"/>
          <w:szCs w:val="24"/>
        </w:rPr>
        <w:t>expo(</w:t>
      </w:r>
      <w:proofErr w:type="gramEnd"/>
      <w:r w:rsidRPr="00B151D9">
        <w:rPr>
          <w:sz w:val="24"/>
          <w:szCs w:val="24"/>
        </w:rPr>
        <w:t>id int not null, name varchar(20)not null);</w:t>
      </w:r>
      <w:r w:rsidR="00063353">
        <w:rPr>
          <w:sz w:val="24"/>
          <w:szCs w:val="24"/>
        </w:rPr>
        <w:t xml:space="preserve"> </w:t>
      </w:r>
    </w:p>
    <w:p w14:paraId="75A209DB" w14:textId="27F8D2AD" w:rsidR="00B151D9" w:rsidRPr="00580B9F" w:rsidRDefault="00063353" w:rsidP="00B151D9">
      <w:pPr>
        <w:pStyle w:val="NoSpacing"/>
        <w:rPr>
          <w:sz w:val="24"/>
          <w:szCs w:val="24"/>
          <w:u w:val="single"/>
        </w:rPr>
      </w:pPr>
      <w:r w:rsidRPr="00580B9F">
        <w:rPr>
          <w:sz w:val="24"/>
          <w:szCs w:val="24"/>
          <w:u w:val="single"/>
        </w:rPr>
        <w:sym w:font="Wingdings" w:char="F0E0"/>
      </w:r>
      <w:r w:rsidRPr="00580B9F">
        <w:rPr>
          <w:sz w:val="24"/>
          <w:szCs w:val="24"/>
          <w:u w:val="single"/>
        </w:rPr>
        <w:t>(it doesn’t show the default null values)</w:t>
      </w:r>
    </w:p>
    <w:p w14:paraId="6460FBA3" w14:textId="77777777" w:rsidR="00B151D9" w:rsidRPr="00B151D9" w:rsidRDefault="00B151D9" w:rsidP="00B151D9">
      <w:pPr>
        <w:pStyle w:val="NoSpacing"/>
        <w:rPr>
          <w:sz w:val="24"/>
          <w:szCs w:val="24"/>
        </w:rPr>
      </w:pPr>
    </w:p>
    <w:p w14:paraId="77A27766" w14:textId="77777777" w:rsidR="00B151D9" w:rsidRPr="00B151D9" w:rsidRDefault="00B151D9" w:rsidP="00B151D9">
      <w:pPr>
        <w:pStyle w:val="NoSpacing"/>
        <w:rPr>
          <w:sz w:val="24"/>
          <w:szCs w:val="24"/>
        </w:rPr>
      </w:pPr>
      <w:r w:rsidRPr="00B151D9">
        <w:rPr>
          <w:sz w:val="24"/>
          <w:szCs w:val="24"/>
        </w:rPr>
        <w:t>select * from expo;</w:t>
      </w:r>
    </w:p>
    <w:p w14:paraId="2ECB866E" w14:textId="77777777" w:rsidR="00B151D9" w:rsidRPr="00B151D9" w:rsidRDefault="00B151D9" w:rsidP="00B151D9">
      <w:pPr>
        <w:pStyle w:val="NoSpacing"/>
        <w:rPr>
          <w:sz w:val="24"/>
          <w:szCs w:val="24"/>
        </w:rPr>
      </w:pPr>
    </w:p>
    <w:p w14:paraId="50F105E6" w14:textId="77777777" w:rsidR="00B151D9" w:rsidRPr="00B151D9" w:rsidRDefault="00B151D9" w:rsidP="00B151D9">
      <w:pPr>
        <w:pStyle w:val="NoSpacing"/>
        <w:rPr>
          <w:sz w:val="24"/>
          <w:szCs w:val="24"/>
        </w:rPr>
      </w:pPr>
      <w:r w:rsidRPr="00B151D9">
        <w:rPr>
          <w:sz w:val="24"/>
          <w:szCs w:val="24"/>
        </w:rPr>
        <w:t>insert into expo values(101,'rohan');</w:t>
      </w:r>
    </w:p>
    <w:p w14:paraId="60252E14" w14:textId="7A9A12AB" w:rsidR="00911C81" w:rsidRDefault="00B151D9" w:rsidP="00B151D9">
      <w:pPr>
        <w:pStyle w:val="NoSpacing"/>
        <w:rPr>
          <w:sz w:val="24"/>
          <w:szCs w:val="24"/>
          <w:u w:val="single"/>
        </w:rPr>
      </w:pPr>
      <w:r w:rsidRPr="00B151D9">
        <w:rPr>
          <w:sz w:val="24"/>
          <w:szCs w:val="24"/>
        </w:rPr>
        <w:t xml:space="preserve">insert into expo(id) </w:t>
      </w:r>
      <w:proofErr w:type="gramStart"/>
      <w:r w:rsidRPr="00B151D9">
        <w:rPr>
          <w:sz w:val="24"/>
          <w:szCs w:val="24"/>
        </w:rPr>
        <w:t>values(</w:t>
      </w:r>
      <w:proofErr w:type="gramEnd"/>
      <w:r w:rsidRPr="00B151D9">
        <w:rPr>
          <w:sz w:val="24"/>
          <w:szCs w:val="24"/>
        </w:rPr>
        <w:t>102);</w:t>
      </w:r>
      <w:r w:rsidR="00F26977" w:rsidRPr="00580B9F">
        <w:rPr>
          <w:sz w:val="24"/>
          <w:szCs w:val="24"/>
          <w:u w:val="single"/>
        </w:rPr>
        <w:t xml:space="preserve"> </w:t>
      </w:r>
      <w:r w:rsidR="00F26977" w:rsidRPr="00580B9F">
        <w:rPr>
          <w:sz w:val="24"/>
          <w:szCs w:val="24"/>
          <w:u w:val="single"/>
        </w:rPr>
        <w:sym w:font="Wingdings" w:char="F0E0"/>
      </w:r>
      <w:r w:rsidR="00F26977" w:rsidRPr="00580B9F">
        <w:rPr>
          <w:sz w:val="24"/>
          <w:szCs w:val="24"/>
          <w:u w:val="single"/>
        </w:rPr>
        <w:t xml:space="preserve">(it will show blank in name </w:t>
      </w:r>
      <w:proofErr w:type="spellStart"/>
      <w:r w:rsidR="00F26977" w:rsidRPr="00580B9F">
        <w:rPr>
          <w:sz w:val="24"/>
          <w:szCs w:val="24"/>
          <w:u w:val="single"/>
        </w:rPr>
        <w:t>colum</w:t>
      </w:r>
      <w:proofErr w:type="spellEnd"/>
      <w:r w:rsidR="00F26977" w:rsidRPr="00580B9F">
        <w:rPr>
          <w:sz w:val="24"/>
          <w:szCs w:val="24"/>
          <w:u w:val="single"/>
        </w:rPr>
        <w:t xml:space="preserve"> )</w:t>
      </w:r>
    </w:p>
    <w:p w14:paraId="51CD15AB" w14:textId="77777777" w:rsidR="00324712" w:rsidRDefault="00324712" w:rsidP="00B151D9">
      <w:pPr>
        <w:pStyle w:val="NoSpacing"/>
        <w:rPr>
          <w:sz w:val="24"/>
          <w:szCs w:val="24"/>
          <w:u w:val="single"/>
        </w:rPr>
      </w:pPr>
    </w:p>
    <w:p w14:paraId="7B438590" w14:textId="77777777" w:rsidR="00324712" w:rsidRDefault="00324712" w:rsidP="00B151D9">
      <w:pPr>
        <w:pStyle w:val="NoSpacing"/>
        <w:rPr>
          <w:sz w:val="24"/>
          <w:szCs w:val="24"/>
          <w:u w:val="single"/>
        </w:rPr>
      </w:pPr>
    </w:p>
    <w:p w14:paraId="7369FB74" w14:textId="77777777" w:rsidR="00324712" w:rsidRDefault="00324712" w:rsidP="00B151D9">
      <w:pPr>
        <w:pStyle w:val="NoSpacing"/>
        <w:rPr>
          <w:sz w:val="24"/>
          <w:szCs w:val="24"/>
          <w:u w:val="single"/>
        </w:rPr>
      </w:pPr>
    </w:p>
    <w:p w14:paraId="1A6840F5" w14:textId="77777777" w:rsidR="00324712" w:rsidRDefault="00324712" w:rsidP="00B151D9">
      <w:pPr>
        <w:pStyle w:val="NoSpacing"/>
        <w:rPr>
          <w:sz w:val="24"/>
          <w:szCs w:val="24"/>
        </w:rPr>
      </w:pPr>
    </w:p>
    <w:p w14:paraId="2FA66683" w14:textId="27E5E0C2" w:rsidR="00992192" w:rsidRPr="00CD5C2D" w:rsidRDefault="00911C81" w:rsidP="00911C81">
      <w:pPr>
        <w:pStyle w:val="NoSpacing"/>
        <w:rPr>
          <w:b/>
          <w:bCs/>
          <w:sz w:val="24"/>
          <w:szCs w:val="24"/>
        </w:rPr>
      </w:pPr>
      <w:r w:rsidRPr="00992192">
        <w:rPr>
          <w:b/>
          <w:bCs/>
          <w:sz w:val="24"/>
          <w:szCs w:val="24"/>
        </w:rPr>
        <w:lastRenderedPageBreak/>
        <w:t>#UNIQUE</w:t>
      </w:r>
    </w:p>
    <w:p w14:paraId="1458C57D" w14:textId="77777777" w:rsidR="00911C81" w:rsidRPr="00911C81" w:rsidRDefault="00911C81" w:rsidP="00911C81">
      <w:pPr>
        <w:pStyle w:val="NoSpacing"/>
        <w:rPr>
          <w:sz w:val="24"/>
          <w:szCs w:val="24"/>
        </w:rPr>
      </w:pPr>
      <w:r w:rsidRPr="00911C81">
        <w:rPr>
          <w:sz w:val="24"/>
          <w:szCs w:val="24"/>
        </w:rPr>
        <w:t xml:space="preserve">create table </w:t>
      </w:r>
      <w:proofErr w:type="gramStart"/>
      <w:r w:rsidRPr="00911C81">
        <w:rPr>
          <w:sz w:val="24"/>
          <w:szCs w:val="24"/>
        </w:rPr>
        <w:t>student(</w:t>
      </w:r>
      <w:proofErr w:type="spellStart"/>
      <w:proofErr w:type="gramEnd"/>
      <w:r w:rsidRPr="00911C81">
        <w:rPr>
          <w:sz w:val="24"/>
          <w:szCs w:val="24"/>
        </w:rPr>
        <w:t>rollno</w:t>
      </w:r>
      <w:proofErr w:type="spellEnd"/>
      <w:r w:rsidRPr="00911C81">
        <w:rPr>
          <w:sz w:val="24"/>
          <w:szCs w:val="24"/>
        </w:rPr>
        <w:t xml:space="preserve"> int </w:t>
      </w:r>
      <w:proofErr w:type="spellStart"/>
      <w:r w:rsidRPr="00911C81">
        <w:rPr>
          <w:sz w:val="24"/>
          <w:szCs w:val="24"/>
        </w:rPr>
        <w:t>unique,name</w:t>
      </w:r>
      <w:proofErr w:type="spellEnd"/>
      <w:r w:rsidRPr="00911C81">
        <w:rPr>
          <w:sz w:val="24"/>
          <w:szCs w:val="24"/>
        </w:rPr>
        <w:t xml:space="preserve"> varchar(20),</w:t>
      </w:r>
      <w:proofErr w:type="spellStart"/>
      <w:r w:rsidRPr="00911C81">
        <w:rPr>
          <w:sz w:val="24"/>
          <w:szCs w:val="24"/>
        </w:rPr>
        <w:t>pancardno</w:t>
      </w:r>
      <w:proofErr w:type="spellEnd"/>
      <w:r w:rsidRPr="00911C81">
        <w:rPr>
          <w:sz w:val="24"/>
          <w:szCs w:val="24"/>
        </w:rPr>
        <w:t xml:space="preserve"> varchar(20) unique);</w:t>
      </w:r>
    </w:p>
    <w:p w14:paraId="2C9D0249" w14:textId="09C9AC74" w:rsidR="00911C81" w:rsidRPr="006B3689" w:rsidRDefault="00992192" w:rsidP="00911C81">
      <w:pPr>
        <w:pStyle w:val="NoSpacing"/>
        <w:rPr>
          <w:sz w:val="24"/>
          <w:szCs w:val="24"/>
          <w:u w:val="single"/>
        </w:rPr>
      </w:pPr>
      <w:r w:rsidRPr="006B3689">
        <w:rPr>
          <w:sz w:val="24"/>
          <w:szCs w:val="24"/>
          <w:u w:val="single"/>
        </w:rPr>
        <w:sym w:font="Wingdings" w:char="F0E0"/>
      </w:r>
      <w:r w:rsidRPr="006B3689">
        <w:rPr>
          <w:sz w:val="24"/>
          <w:szCs w:val="24"/>
          <w:u w:val="single"/>
        </w:rPr>
        <w:t>(in fron</w:t>
      </w:r>
      <w:r w:rsidR="00D40ECC" w:rsidRPr="006B3689">
        <w:rPr>
          <w:sz w:val="24"/>
          <w:szCs w:val="24"/>
          <w:u w:val="single"/>
        </w:rPr>
        <w:t>t</w:t>
      </w:r>
      <w:r w:rsidRPr="006B3689">
        <w:rPr>
          <w:sz w:val="24"/>
          <w:szCs w:val="24"/>
          <w:u w:val="single"/>
        </w:rPr>
        <w:t xml:space="preserve"> of datatype we </w:t>
      </w:r>
      <w:r w:rsidR="00F1433B" w:rsidRPr="006B3689">
        <w:rPr>
          <w:sz w:val="24"/>
          <w:szCs w:val="24"/>
          <w:u w:val="single"/>
        </w:rPr>
        <w:t xml:space="preserve">can </w:t>
      </w:r>
      <w:r w:rsidRPr="006B3689">
        <w:rPr>
          <w:sz w:val="24"/>
          <w:szCs w:val="24"/>
          <w:u w:val="single"/>
        </w:rPr>
        <w:t>add unique</w:t>
      </w:r>
      <w:r w:rsidR="009845B3" w:rsidRPr="006B3689">
        <w:rPr>
          <w:sz w:val="24"/>
          <w:szCs w:val="24"/>
          <w:u w:val="single"/>
        </w:rPr>
        <w:t xml:space="preserve"> </w:t>
      </w:r>
      <w:r w:rsidRPr="006B3689">
        <w:rPr>
          <w:sz w:val="24"/>
          <w:szCs w:val="24"/>
          <w:u w:val="single"/>
        </w:rPr>
        <w:sym w:font="Wingdings" w:char="F0E0"/>
      </w:r>
      <w:r w:rsidRPr="006B3689">
        <w:rPr>
          <w:sz w:val="24"/>
          <w:szCs w:val="24"/>
          <w:u w:val="single"/>
        </w:rPr>
        <w:t xml:space="preserve"> </w:t>
      </w:r>
      <w:r w:rsidR="003C588F" w:rsidRPr="006B3689">
        <w:rPr>
          <w:sz w:val="24"/>
          <w:szCs w:val="24"/>
          <w:u w:val="single"/>
        </w:rPr>
        <w:t>we cannot add same field multiple time</w:t>
      </w:r>
      <w:r w:rsidRPr="006B3689">
        <w:rPr>
          <w:sz w:val="24"/>
          <w:szCs w:val="24"/>
          <w:u w:val="single"/>
        </w:rPr>
        <w:t>)</w:t>
      </w:r>
    </w:p>
    <w:p w14:paraId="2279B128" w14:textId="77777777" w:rsidR="00992192" w:rsidRPr="00911C81" w:rsidRDefault="00992192" w:rsidP="00911C81">
      <w:pPr>
        <w:pStyle w:val="NoSpacing"/>
        <w:rPr>
          <w:sz w:val="24"/>
          <w:szCs w:val="24"/>
        </w:rPr>
      </w:pPr>
    </w:p>
    <w:p w14:paraId="1E6D7500" w14:textId="77777777" w:rsidR="00911C81" w:rsidRPr="00911C81" w:rsidRDefault="00911C81" w:rsidP="00911C81">
      <w:pPr>
        <w:pStyle w:val="NoSpacing"/>
        <w:rPr>
          <w:sz w:val="24"/>
          <w:szCs w:val="24"/>
        </w:rPr>
      </w:pPr>
      <w:proofErr w:type="spellStart"/>
      <w:r w:rsidRPr="00911C81">
        <w:rPr>
          <w:sz w:val="24"/>
          <w:szCs w:val="24"/>
        </w:rPr>
        <w:t>desc</w:t>
      </w:r>
      <w:proofErr w:type="spellEnd"/>
      <w:r w:rsidRPr="00911C81">
        <w:rPr>
          <w:sz w:val="24"/>
          <w:szCs w:val="24"/>
        </w:rPr>
        <w:t xml:space="preserve"> student;</w:t>
      </w:r>
    </w:p>
    <w:p w14:paraId="682E499A" w14:textId="77777777" w:rsidR="00911C81" w:rsidRPr="00911C81" w:rsidRDefault="00911C81" w:rsidP="00911C81">
      <w:pPr>
        <w:pStyle w:val="NoSpacing"/>
        <w:rPr>
          <w:sz w:val="24"/>
          <w:szCs w:val="24"/>
        </w:rPr>
      </w:pPr>
    </w:p>
    <w:p w14:paraId="52CA9985" w14:textId="77777777" w:rsidR="00911C81" w:rsidRPr="00911C81" w:rsidRDefault="00911C81" w:rsidP="00911C81">
      <w:pPr>
        <w:pStyle w:val="NoSpacing"/>
        <w:rPr>
          <w:sz w:val="24"/>
          <w:szCs w:val="24"/>
        </w:rPr>
      </w:pPr>
      <w:r w:rsidRPr="00911C81">
        <w:rPr>
          <w:sz w:val="24"/>
          <w:szCs w:val="24"/>
        </w:rPr>
        <w:t>insert into student values(2,'rohan','RTYEW1234E');</w:t>
      </w:r>
    </w:p>
    <w:p w14:paraId="417077D5" w14:textId="77777777" w:rsidR="00911C81" w:rsidRPr="00911C81" w:rsidRDefault="00911C81" w:rsidP="00911C81">
      <w:pPr>
        <w:pStyle w:val="NoSpacing"/>
        <w:rPr>
          <w:sz w:val="24"/>
          <w:szCs w:val="24"/>
        </w:rPr>
      </w:pPr>
    </w:p>
    <w:p w14:paraId="12B1EB2B" w14:textId="77777777" w:rsidR="00911C81" w:rsidRPr="00911C81" w:rsidRDefault="00911C81" w:rsidP="00911C81">
      <w:pPr>
        <w:pStyle w:val="NoSpacing"/>
        <w:rPr>
          <w:sz w:val="24"/>
          <w:szCs w:val="24"/>
        </w:rPr>
      </w:pPr>
      <w:r w:rsidRPr="00911C81">
        <w:rPr>
          <w:sz w:val="24"/>
          <w:szCs w:val="24"/>
        </w:rPr>
        <w:t>SELECT * FROM student s;</w:t>
      </w:r>
    </w:p>
    <w:p w14:paraId="4E977A5B" w14:textId="77777777" w:rsidR="00911C81" w:rsidRPr="00911C81" w:rsidRDefault="00911C81" w:rsidP="00911C81">
      <w:pPr>
        <w:pStyle w:val="NoSpacing"/>
        <w:rPr>
          <w:sz w:val="24"/>
          <w:szCs w:val="24"/>
        </w:rPr>
      </w:pPr>
    </w:p>
    <w:p w14:paraId="243DD591" w14:textId="50E1DC6D" w:rsidR="00911C81" w:rsidRPr="00911C81" w:rsidRDefault="00911C81" w:rsidP="00911C81">
      <w:pPr>
        <w:pStyle w:val="NoSpacing"/>
        <w:rPr>
          <w:sz w:val="24"/>
          <w:szCs w:val="24"/>
        </w:rPr>
      </w:pPr>
      <w:r w:rsidRPr="00911C81">
        <w:rPr>
          <w:sz w:val="24"/>
          <w:szCs w:val="24"/>
        </w:rPr>
        <w:t>insert into student values(3,'YASH','RTYEW1234E');</w:t>
      </w:r>
      <w:r w:rsidR="007B297E">
        <w:rPr>
          <w:sz w:val="24"/>
          <w:szCs w:val="24"/>
        </w:rPr>
        <w:t xml:space="preserve">  </w:t>
      </w:r>
      <w:r w:rsidR="007B297E" w:rsidRPr="00DE5CA8">
        <w:rPr>
          <w:sz w:val="24"/>
          <w:szCs w:val="24"/>
          <w:u w:val="single"/>
        </w:rPr>
        <w:sym w:font="Wingdings" w:char="F0E0"/>
      </w:r>
      <w:r w:rsidR="007B297E" w:rsidRPr="00DE5CA8">
        <w:rPr>
          <w:sz w:val="24"/>
          <w:szCs w:val="24"/>
          <w:u w:val="single"/>
        </w:rPr>
        <w:t>(shows error</w:t>
      </w:r>
      <w:r w:rsidR="007B297E" w:rsidRPr="00DE5CA8">
        <w:rPr>
          <w:sz w:val="24"/>
          <w:szCs w:val="24"/>
          <w:u w:val="single"/>
        </w:rPr>
        <w:sym w:font="Wingdings" w:char="F0E0"/>
      </w:r>
      <w:r w:rsidR="007B297E" w:rsidRPr="00DE5CA8">
        <w:rPr>
          <w:sz w:val="24"/>
          <w:szCs w:val="24"/>
          <w:u w:val="single"/>
        </w:rPr>
        <w:t>can’t add same fields)</w:t>
      </w:r>
    </w:p>
    <w:p w14:paraId="7336F3B7" w14:textId="77777777" w:rsidR="00911C81" w:rsidRPr="00911C81" w:rsidRDefault="00911C81" w:rsidP="00911C81">
      <w:pPr>
        <w:pStyle w:val="NoSpacing"/>
        <w:rPr>
          <w:sz w:val="24"/>
          <w:szCs w:val="24"/>
        </w:rPr>
      </w:pPr>
    </w:p>
    <w:p w14:paraId="1E309DBB" w14:textId="77777777" w:rsidR="00911C81" w:rsidRPr="00911C81" w:rsidRDefault="00911C81" w:rsidP="00911C81">
      <w:pPr>
        <w:pStyle w:val="NoSpacing"/>
        <w:rPr>
          <w:sz w:val="24"/>
          <w:szCs w:val="24"/>
        </w:rPr>
      </w:pPr>
      <w:r w:rsidRPr="00911C81">
        <w:rPr>
          <w:sz w:val="24"/>
          <w:szCs w:val="24"/>
        </w:rPr>
        <w:t>insert into student(</w:t>
      </w:r>
      <w:proofErr w:type="spellStart"/>
      <w:proofErr w:type="gramStart"/>
      <w:r w:rsidRPr="00911C81">
        <w:rPr>
          <w:sz w:val="24"/>
          <w:szCs w:val="24"/>
        </w:rPr>
        <w:t>rollno,name</w:t>
      </w:r>
      <w:proofErr w:type="spellEnd"/>
      <w:proofErr w:type="gramEnd"/>
      <w:r w:rsidRPr="00911C81">
        <w:rPr>
          <w:sz w:val="24"/>
          <w:szCs w:val="24"/>
        </w:rPr>
        <w:t>) values(4,'ruchika');</w:t>
      </w:r>
    </w:p>
    <w:p w14:paraId="4A1FD84A" w14:textId="77777777" w:rsidR="00911C81" w:rsidRPr="00911C81" w:rsidRDefault="00911C81" w:rsidP="00911C81">
      <w:pPr>
        <w:pStyle w:val="NoSpacing"/>
        <w:rPr>
          <w:sz w:val="24"/>
          <w:szCs w:val="24"/>
        </w:rPr>
      </w:pPr>
    </w:p>
    <w:p w14:paraId="22BC3424" w14:textId="26DD67C7" w:rsidR="00911C81" w:rsidRDefault="00911C81" w:rsidP="00911C81">
      <w:pPr>
        <w:pStyle w:val="NoSpacing"/>
        <w:rPr>
          <w:sz w:val="24"/>
          <w:szCs w:val="24"/>
        </w:rPr>
      </w:pPr>
      <w:r w:rsidRPr="00911C81">
        <w:rPr>
          <w:sz w:val="24"/>
          <w:szCs w:val="24"/>
        </w:rPr>
        <w:t>insert into student(</w:t>
      </w:r>
      <w:proofErr w:type="spellStart"/>
      <w:proofErr w:type="gramStart"/>
      <w:r w:rsidRPr="00911C81">
        <w:rPr>
          <w:sz w:val="24"/>
          <w:szCs w:val="24"/>
        </w:rPr>
        <w:t>name,pancardno</w:t>
      </w:r>
      <w:proofErr w:type="spellEnd"/>
      <w:proofErr w:type="gramEnd"/>
      <w:r w:rsidRPr="00911C81">
        <w:rPr>
          <w:sz w:val="24"/>
          <w:szCs w:val="24"/>
        </w:rPr>
        <w:t>) values('ganesh','FGHJK6676L')</w:t>
      </w:r>
      <w:r w:rsidR="00817013">
        <w:rPr>
          <w:sz w:val="24"/>
          <w:szCs w:val="24"/>
        </w:rPr>
        <w:t>;</w:t>
      </w:r>
    </w:p>
    <w:p w14:paraId="1B7224C9" w14:textId="77777777" w:rsidR="00817013" w:rsidRDefault="00817013" w:rsidP="00911C81">
      <w:pPr>
        <w:pStyle w:val="NoSpacing"/>
        <w:rPr>
          <w:sz w:val="24"/>
          <w:szCs w:val="24"/>
        </w:rPr>
      </w:pPr>
    </w:p>
    <w:p w14:paraId="01BECB4E" w14:textId="77777777" w:rsidR="00817013" w:rsidRDefault="00817013" w:rsidP="00911C81">
      <w:pPr>
        <w:pStyle w:val="NoSpacing"/>
        <w:rPr>
          <w:sz w:val="24"/>
          <w:szCs w:val="24"/>
        </w:rPr>
      </w:pPr>
    </w:p>
    <w:p w14:paraId="40C27E9C" w14:textId="16FFBC98" w:rsidR="00817013" w:rsidRDefault="0022507E" w:rsidP="00911C81">
      <w:pPr>
        <w:pStyle w:val="NoSpacing"/>
        <w:rPr>
          <w:b/>
          <w:bCs/>
          <w:sz w:val="24"/>
          <w:szCs w:val="24"/>
        </w:rPr>
      </w:pPr>
      <w:r w:rsidRPr="0004345E">
        <w:rPr>
          <w:b/>
          <w:bCs/>
          <w:sz w:val="24"/>
          <w:szCs w:val="24"/>
        </w:rPr>
        <w:t>#Primary Key</w:t>
      </w:r>
      <w:r w:rsidR="00024363">
        <w:rPr>
          <w:b/>
          <w:bCs/>
          <w:sz w:val="24"/>
          <w:szCs w:val="24"/>
        </w:rPr>
        <w:t xml:space="preserve"> </w:t>
      </w:r>
      <w:r w:rsidR="00024363" w:rsidRPr="00024363">
        <w:rPr>
          <w:b/>
          <w:bCs/>
          <w:sz w:val="24"/>
          <w:szCs w:val="24"/>
        </w:rPr>
        <w:sym w:font="Wingdings" w:char="F0E0"/>
      </w:r>
    </w:p>
    <w:p w14:paraId="66ADCE28" w14:textId="25BA9F3C" w:rsidR="00024363" w:rsidRDefault="00024363" w:rsidP="00911C81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F503C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we cannot take null</w:t>
      </w:r>
      <w:r w:rsidR="00F503C3">
        <w:rPr>
          <w:b/>
          <w:bCs/>
          <w:sz w:val="24"/>
          <w:szCs w:val="24"/>
        </w:rPr>
        <w:t xml:space="preserve"> values.</w:t>
      </w:r>
    </w:p>
    <w:p w14:paraId="123EE532" w14:textId="738681D6" w:rsidR="00024363" w:rsidRDefault="00024363" w:rsidP="00911C81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F503C3">
        <w:rPr>
          <w:b/>
          <w:bCs/>
          <w:sz w:val="24"/>
          <w:szCs w:val="24"/>
        </w:rPr>
        <w:t xml:space="preserve"> 1 primary key for 1 table column</w:t>
      </w:r>
    </w:p>
    <w:p w14:paraId="6BBACDFD" w14:textId="77777777" w:rsidR="00F503C3" w:rsidRPr="0004345E" w:rsidRDefault="00F503C3" w:rsidP="00911C81">
      <w:pPr>
        <w:pStyle w:val="NoSpacing"/>
        <w:rPr>
          <w:b/>
          <w:bCs/>
          <w:sz w:val="24"/>
          <w:szCs w:val="24"/>
        </w:rPr>
      </w:pPr>
    </w:p>
    <w:p w14:paraId="71FE226A" w14:textId="77777777" w:rsidR="00CD25EC" w:rsidRPr="00CD25EC" w:rsidRDefault="00CD25EC" w:rsidP="00CD25EC">
      <w:pPr>
        <w:pStyle w:val="NoSpacing"/>
        <w:rPr>
          <w:sz w:val="24"/>
          <w:szCs w:val="24"/>
        </w:rPr>
      </w:pPr>
      <w:r w:rsidRPr="00CD25EC">
        <w:rPr>
          <w:sz w:val="24"/>
          <w:szCs w:val="24"/>
        </w:rPr>
        <w:t>create table employee1(</w:t>
      </w:r>
      <w:proofErr w:type="spellStart"/>
      <w:r w:rsidRPr="00CD25EC">
        <w:rPr>
          <w:sz w:val="24"/>
          <w:szCs w:val="24"/>
        </w:rPr>
        <w:t>eid</w:t>
      </w:r>
      <w:proofErr w:type="spellEnd"/>
      <w:r w:rsidRPr="00CD25EC">
        <w:rPr>
          <w:sz w:val="24"/>
          <w:szCs w:val="24"/>
        </w:rPr>
        <w:t xml:space="preserve"> int primary </w:t>
      </w:r>
      <w:proofErr w:type="spellStart"/>
      <w:proofErr w:type="gramStart"/>
      <w:r w:rsidRPr="00CD25EC">
        <w:rPr>
          <w:sz w:val="24"/>
          <w:szCs w:val="24"/>
        </w:rPr>
        <w:t>key,name</w:t>
      </w:r>
      <w:proofErr w:type="spellEnd"/>
      <w:proofErr w:type="gramEnd"/>
      <w:r w:rsidRPr="00CD25EC">
        <w:rPr>
          <w:sz w:val="24"/>
          <w:szCs w:val="24"/>
        </w:rPr>
        <w:t xml:space="preserve"> varchar(20) not null);</w:t>
      </w:r>
    </w:p>
    <w:p w14:paraId="3D7B276E" w14:textId="77777777" w:rsidR="00CD25EC" w:rsidRPr="00CD25EC" w:rsidRDefault="00CD25EC" w:rsidP="00CD25EC">
      <w:pPr>
        <w:pStyle w:val="NoSpacing"/>
        <w:rPr>
          <w:sz w:val="24"/>
          <w:szCs w:val="24"/>
        </w:rPr>
      </w:pPr>
    </w:p>
    <w:p w14:paraId="38A48898" w14:textId="77777777" w:rsidR="00CD25EC" w:rsidRPr="00CD25EC" w:rsidRDefault="00CD25EC" w:rsidP="00CD25EC">
      <w:pPr>
        <w:pStyle w:val="NoSpacing"/>
        <w:rPr>
          <w:sz w:val="24"/>
          <w:szCs w:val="24"/>
        </w:rPr>
      </w:pPr>
      <w:proofErr w:type="spellStart"/>
      <w:r w:rsidRPr="00CD25EC">
        <w:rPr>
          <w:sz w:val="24"/>
          <w:szCs w:val="24"/>
        </w:rPr>
        <w:t>desc</w:t>
      </w:r>
      <w:proofErr w:type="spellEnd"/>
      <w:r w:rsidRPr="00CD25EC">
        <w:rPr>
          <w:sz w:val="24"/>
          <w:szCs w:val="24"/>
        </w:rPr>
        <w:t xml:space="preserve"> employee1;</w:t>
      </w:r>
    </w:p>
    <w:p w14:paraId="1B18FCB2" w14:textId="77777777" w:rsidR="00CD25EC" w:rsidRPr="00CD25EC" w:rsidRDefault="00CD25EC" w:rsidP="00CD25EC">
      <w:pPr>
        <w:pStyle w:val="NoSpacing"/>
        <w:rPr>
          <w:sz w:val="24"/>
          <w:szCs w:val="24"/>
        </w:rPr>
      </w:pPr>
    </w:p>
    <w:p w14:paraId="28A30B76" w14:textId="77777777" w:rsidR="00CD25EC" w:rsidRPr="00CD25EC" w:rsidRDefault="00CD25EC" w:rsidP="00CD25EC">
      <w:pPr>
        <w:pStyle w:val="NoSpacing"/>
        <w:rPr>
          <w:sz w:val="24"/>
          <w:szCs w:val="24"/>
        </w:rPr>
      </w:pPr>
      <w:r w:rsidRPr="00CD25EC">
        <w:rPr>
          <w:sz w:val="24"/>
          <w:szCs w:val="24"/>
        </w:rPr>
        <w:t>insert into employee1 values(111,'rohan');</w:t>
      </w:r>
    </w:p>
    <w:p w14:paraId="11FB7CB2" w14:textId="77777777" w:rsidR="00CD25EC" w:rsidRPr="00CD25EC" w:rsidRDefault="00CD25EC" w:rsidP="00CD25EC">
      <w:pPr>
        <w:pStyle w:val="NoSpacing"/>
        <w:rPr>
          <w:sz w:val="24"/>
          <w:szCs w:val="24"/>
        </w:rPr>
      </w:pPr>
    </w:p>
    <w:p w14:paraId="77EB6F6F" w14:textId="77777777" w:rsidR="00CD25EC" w:rsidRPr="00CD25EC" w:rsidRDefault="00CD25EC" w:rsidP="00CD25EC">
      <w:pPr>
        <w:pStyle w:val="NoSpacing"/>
        <w:rPr>
          <w:sz w:val="24"/>
          <w:szCs w:val="24"/>
        </w:rPr>
      </w:pPr>
      <w:r w:rsidRPr="00CD25EC">
        <w:rPr>
          <w:sz w:val="24"/>
          <w:szCs w:val="24"/>
        </w:rPr>
        <w:t>insert into employee1 values(112,'yash');</w:t>
      </w:r>
    </w:p>
    <w:p w14:paraId="1E1EED10" w14:textId="77777777" w:rsidR="00CD25EC" w:rsidRPr="00CD25EC" w:rsidRDefault="00CD25EC" w:rsidP="00CD25EC">
      <w:pPr>
        <w:pStyle w:val="NoSpacing"/>
        <w:rPr>
          <w:sz w:val="24"/>
          <w:szCs w:val="24"/>
        </w:rPr>
      </w:pPr>
    </w:p>
    <w:p w14:paraId="23793C7B" w14:textId="77777777" w:rsidR="00CD25EC" w:rsidRPr="00CD25EC" w:rsidRDefault="00CD25EC" w:rsidP="00CD25EC">
      <w:pPr>
        <w:pStyle w:val="NoSpacing"/>
        <w:rPr>
          <w:sz w:val="24"/>
          <w:szCs w:val="24"/>
        </w:rPr>
      </w:pPr>
      <w:r w:rsidRPr="00CD25EC">
        <w:rPr>
          <w:sz w:val="24"/>
          <w:szCs w:val="24"/>
        </w:rPr>
        <w:t>SELECT * FROM employee1 e;</w:t>
      </w:r>
    </w:p>
    <w:p w14:paraId="7D1200F7" w14:textId="77777777" w:rsidR="00CD25EC" w:rsidRPr="00CD25EC" w:rsidRDefault="00CD25EC" w:rsidP="00CD25EC">
      <w:pPr>
        <w:pStyle w:val="NoSpacing"/>
        <w:rPr>
          <w:sz w:val="24"/>
          <w:szCs w:val="24"/>
        </w:rPr>
      </w:pPr>
    </w:p>
    <w:p w14:paraId="36BBEC1B" w14:textId="77777777" w:rsidR="00CD25EC" w:rsidRPr="00CD25EC" w:rsidRDefault="00CD25EC" w:rsidP="00CD25EC">
      <w:pPr>
        <w:pStyle w:val="NoSpacing"/>
        <w:rPr>
          <w:sz w:val="24"/>
          <w:szCs w:val="24"/>
        </w:rPr>
      </w:pPr>
      <w:r w:rsidRPr="00CD25EC">
        <w:rPr>
          <w:sz w:val="24"/>
          <w:szCs w:val="24"/>
        </w:rPr>
        <w:t>insert into employee1 values(113,'aniket');</w:t>
      </w:r>
    </w:p>
    <w:p w14:paraId="625DA2B2" w14:textId="77777777" w:rsidR="00CD25EC" w:rsidRPr="00CD25EC" w:rsidRDefault="00CD25EC" w:rsidP="00CD25EC">
      <w:pPr>
        <w:pStyle w:val="NoSpacing"/>
        <w:rPr>
          <w:sz w:val="24"/>
          <w:szCs w:val="24"/>
        </w:rPr>
      </w:pPr>
    </w:p>
    <w:p w14:paraId="3D376D2B" w14:textId="77777777" w:rsidR="00CD25EC" w:rsidRPr="00CD25EC" w:rsidRDefault="00CD25EC" w:rsidP="00CD25EC">
      <w:pPr>
        <w:pStyle w:val="NoSpacing"/>
        <w:rPr>
          <w:sz w:val="24"/>
          <w:szCs w:val="24"/>
        </w:rPr>
      </w:pPr>
      <w:r w:rsidRPr="00CD25EC">
        <w:rPr>
          <w:sz w:val="24"/>
          <w:szCs w:val="24"/>
        </w:rPr>
        <w:t>insert into employee1(name) values('</w:t>
      </w:r>
      <w:proofErr w:type="spellStart"/>
      <w:r w:rsidRPr="00CD25EC">
        <w:rPr>
          <w:sz w:val="24"/>
          <w:szCs w:val="24"/>
        </w:rPr>
        <w:t>sarthak</w:t>
      </w:r>
      <w:proofErr w:type="spellEnd"/>
      <w:r w:rsidRPr="00CD25EC">
        <w:rPr>
          <w:sz w:val="24"/>
          <w:szCs w:val="24"/>
        </w:rPr>
        <w:t>');</w:t>
      </w:r>
    </w:p>
    <w:p w14:paraId="1263D0AF" w14:textId="77777777" w:rsidR="00CD25EC" w:rsidRPr="00CD25EC" w:rsidRDefault="00CD25EC" w:rsidP="00CD25EC">
      <w:pPr>
        <w:pStyle w:val="NoSpacing"/>
        <w:rPr>
          <w:sz w:val="24"/>
          <w:szCs w:val="24"/>
        </w:rPr>
      </w:pPr>
    </w:p>
    <w:p w14:paraId="0AE5AACA" w14:textId="6A6ADC45" w:rsidR="00242799" w:rsidRDefault="00242799" w:rsidP="0024279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99579E">
        <w:rPr>
          <w:b/>
          <w:bCs/>
          <w:sz w:val="24"/>
          <w:szCs w:val="24"/>
        </w:rPr>
        <w:t xml:space="preserve">or </w:t>
      </w:r>
      <w:r>
        <w:rPr>
          <w:b/>
          <w:bCs/>
          <w:sz w:val="24"/>
          <w:szCs w:val="24"/>
        </w:rPr>
        <w:t xml:space="preserve">we </w:t>
      </w:r>
      <w:proofErr w:type="spellStart"/>
      <w:r>
        <w:rPr>
          <w:b/>
          <w:bCs/>
          <w:sz w:val="24"/>
          <w:szCs w:val="24"/>
        </w:rPr>
        <w:t>ccan</w:t>
      </w:r>
      <w:proofErr w:type="spellEnd"/>
      <w:r>
        <w:rPr>
          <w:b/>
          <w:bCs/>
          <w:sz w:val="24"/>
          <w:szCs w:val="24"/>
        </w:rPr>
        <w:t xml:space="preserve"> use </w:t>
      </w:r>
      <w:r w:rsidR="0099579E">
        <w:rPr>
          <w:b/>
          <w:bCs/>
          <w:sz w:val="24"/>
          <w:szCs w:val="24"/>
        </w:rPr>
        <w:t xml:space="preserve">not null &amp; unique key also </w:t>
      </w:r>
    </w:p>
    <w:p w14:paraId="61A1E222" w14:textId="5E874E52" w:rsidR="00CD5C2D" w:rsidRDefault="00CD5C2D" w:rsidP="00CD5C2D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we can</w:t>
      </w:r>
      <w:r w:rsidR="005C2E6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take null </w:t>
      </w:r>
      <w:proofErr w:type="gramStart"/>
      <w:r>
        <w:rPr>
          <w:b/>
          <w:bCs/>
          <w:sz w:val="24"/>
          <w:szCs w:val="24"/>
        </w:rPr>
        <w:t>values.</w:t>
      </w:r>
      <w:r w:rsidR="009D25C8">
        <w:rPr>
          <w:b/>
          <w:bCs/>
          <w:sz w:val="24"/>
          <w:szCs w:val="24"/>
        </w:rPr>
        <w:t>(</w:t>
      </w:r>
      <w:proofErr w:type="gramEnd"/>
      <w:r w:rsidR="009D25C8">
        <w:rPr>
          <w:b/>
          <w:bCs/>
          <w:sz w:val="24"/>
          <w:szCs w:val="24"/>
        </w:rPr>
        <w:t>Unique keyword)</w:t>
      </w:r>
    </w:p>
    <w:p w14:paraId="1F6E32DC" w14:textId="4DE30960" w:rsidR="00CD5C2D" w:rsidRDefault="00CD5C2D" w:rsidP="0024279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5C2E67">
        <w:rPr>
          <w:b/>
          <w:bCs/>
          <w:sz w:val="24"/>
          <w:szCs w:val="24"/>
        </w:rPr>
        <w:t>multiple unique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key</w:t>
      </w:r>
      <w:proofErr w:type="gramEnd"/>
      <w:r>
        <w:rPr>
          <w:b/>
          <w:bCs/>
          <w:sz w:val="24"/>
          <w:szCs w:val="24"/>
        </w:rPr>
        <w:t xml:space="preserve"> for 1 table column</w:t>
      </w:r>
    </w:p>
    <w:p w14:paraId="1A4976AF" w14:textId="5B28C6E3" w:rsidR="00CD25EC" w:rsidRPr="00CD25EC" w:rsidRDefault="00CD25EC" w:rsidP="00CD25EC">
      <w:pPr>
        <w:pStyle w:val="NoSpacing"/>
        <w:rPr>
          <w:sz w:val="24"/>
          <w:szCs w:val="24"/>
        </w:rPr>
      </w:pPr>
      <w:r w:rsidRPr="00CD25EC">
        <w:rPr>
          <w:sz w:val="24"/>
          <w:szCs w:val="24"/>
        </w:rPr>
        <w:t>create table employee2(</w:t>
      </w:r>
      <w:proofErr w:type="spellStart"/>
      <w:r w:rsidRPr="00CD25EC">
        <w:rPr>
          <w:sz w:val="24"/>
          <w:szCs w:val="24"/>
        </w:rPr>
        <w:t>eid</w:t>
      </w:r>
      <w:proofErr w:type="spellEnd"/>
      <w:r w:rsidRPr="00CD25EC">
        <w:rPr>
          <w:sz w:val="24"/>
          <w:szCs w:val="24"/>
        </w:rPr>
        <w:t xml:space="preserve"> int not null </w:t>
      </w:r>
      <w:proofErr w:type="spellStart"/>
      <w:proofErr w:type="gramStart"/>
      <w:r w:rsidRPr="00CD25EC">
        <w:rPr>
          <w:sz w:val="24"/>
          <w:szCs w:val="24"/>
        </w:rPr>
        <w:t>unique,ename</w:t>
      </w:r>
      <w:proofErr w:type="spellEnd"/>
      <w:proofErr w:type="gramEnd"/>
      <w:r w:rsidRPr="00CD25EC">
        <w:rPr>
          <w:sz w:val="24"/>
          <w:szCs w:val="24"/>
        </w:rPr>
        <w:t xml:space="preserve"> varchar(20),</w:t>
      </w:r>
    </w:p>
    <w:p w14:paraId="0F5AD864" w14:textId="77777777" w:rsidR="00CD25EC" w:rsidRPr="00CD25EC" w:rsidRDefault="00CD25EC" w:rsidP="00CD25EC">
      <w:pPr>
        <w:pStyle w:val="NoSpacing"/>
        <w:rPr>
          <w:sz w:val="24"/>
          <w:szCs w:val="24"/>
        </w:rPr>
      </w:pPr>
      <w:proofErr w:type="spellStart"/>
      <w:r w:rsidRPr="00CD25EC">
        <w:rPr>
          <w:sz w:val="24"/>
          <w:szCs w:val="24"/>
        </w:rPr>
        <w:t>pancard</w:t>
      </w:r>
      <w:proofErr w:type="spellEnd"/>
      <w:r w:rsidRPr="00CD25EC">
        <w:rPr>
          <w:sz w:val="24"/>
          <w:szCs w:val="24"/>
        </w:rPr>
        <w:t xml:space="preserve"> </w:t>
      </w:r>
      <w:proofErr w:type="gramStart"/>
      <w:r w:rsidRPr="00CD25EC">
        <w:rPr>
          <w:sz w:val="24"/>
          <w:szCs w:val="24"/>
        </w:rPr>
        <w:t>varchar(</w:t>
      </w:r>
      <w:proofErr w:type="gramEnd"/>
      <w:r w:rsidRPr="00CD25EC">
        <w:rPr>
          <w:sz w:val="24"/>
          <w:szCs w:val="24"/>
        </w:rPr>
        <w:t xml:space="preserve">20) </w:t>
      </w:r>
      <w:proofErr w:type="spellStart"/>
      <w:r w:rsidRPr="00CD25EC">
        <w:rPr>
          <w:sz w:val="24"/>
          <w:szCs w:val="24"/>
        </w:rPr>
        <w:t>unique,aadharno</w:t>
      </w:r>
      <w:proofErr w:type="spellEnd"/>
      <w:r w:rsidRPr="00CD25EC">
        <w:rPr>
          <w:sz w:val="24"/>
          <w:szCs w:val="24"/>
        </w:rPr>
        <w:t xml:space="preserve"> varchar(20) not null unique);</w:t>
      </w:r>
    </w:p>
    <w:p w14:paraId="2B2C2C60" w14:textId="77777777" w:rsidR="00CD25EC" w:rsidRPr="00CD25EC" w:rsidRDefault="00CD25EC" w:rsidP="00CD25EC">
      <w:pPr>
        <w:pStyle w:val="NoSpacing"/>
        <w:rPr>
          <w:sz w:val="24"/>
          <w:szCs w:val="24"/>
        </w:rPr>
      </w:pPr>
    </w:p>
    <w:p w14:paraId="545C1EF2" w14:textId="14340C69" w:rsidR="00CD25EC" w:rsidRPr="00CD25EC" w:rsidRDefault="00CD25EC" w:rsidP="00CD25EC">
      <w:pPr>
        <w:pStyle w:val="NoSpacing"/>
        <w:rPr>
          <w:sz w:val="24"/>
          <w:szCs w:val="24"/>
        </w:rPr>
      </w:pPr>
      <w:proofErr w:type="spellStart"/>
      <w:r w:rsidRPr="00CD25EC">
        <w:rPr>
          <w:sz w:val="24"/>
          <w:szCs w:val="24"/>
        </w:rPr>
        <w:t>desc</w:t>
      </w:r>
      <w:proofErr w:type="spellEnd"/>
      <w:r w:rsidRPr="00CD25EC">
        <w:rPr>
          <w:sz w:val="24"/>
          <w:szCs w:val="24"/>
        </w:rPr>
        <w:t xml:space="preserve"> employee2;</w:t>
      </w:r>
    </w:p>
    <w:p w14:paraId="6D1C0EFD" w14:textId="77777777" w:rsidR="00CD25EC" w:rsidRPr="00CD25EC" w:rsidRDefault="00CD25EC" w:rsidP="00CD25EC">
      <w:pPr>
        <w:pStyle w:val="NoSpacing"/>
        <w:rPr>
          <w:sz w:val="24"/>
          <w:szCs w:val="24"/>
        </w:rPr>
      </w:pPr>
      <w:r w:rsidRPr="00CD25EC">
        <w:rPr>
          <w:sz w:val="24"/>
          <w:szCs w:val="24"/>
        </w:rPr>
        <w:t>insert into employee2 values(101,'Aakash','WQWER1234Q',789456123301</w:t>
      </w:r>
      <w:proofErr w:type="gramStart"/>
      <w:r w:rsidRPr="00CD25EC">
        <w:rPr>
          <w:sz w:val="24"/>
          <w:szCs w:val="24"/>
        </w:rPr>
        <w:t>),(</w:t>
      </w:r>
      <w:proofErr w:type="gramEnd"/>
      <w:r w:rsidRPr="00CD25EC">
        <w:rPr>
          <w:sz w:val="24"/>
          <w:szCs w:val="24"/>
        </w:rPr>
        <w:t>102,'Abhijeet','WQUYD1234Q',787894523301);</w:t>
      </w:r>
    </w:p>
    <w:p w14:paraId="68780162" w14:textId="77777777" w:rsidR="00CD25EC" w:rsidRPr="00CD25EC" w:rsidRDefault="00CD25EC" w:rsidP="00CD25EC">
      <w:pPr>
        <w:pStyle w:val="NoSpacing"/>
        <w:rPr>
          <w:sz w:val="24"/>
          <w:szCs w:val="24"/>
        </w:rPr>
      </w:pPr>
    </w:p>
    <w:p w14:paraId="3E2C0650" w14:textId="1F7BDA9F" w:rsidR="00EE20DB" w:rsidRDefault="00CD25EC" w:rsidP="00CD25EC">
      <w:pPr>
        <w:pStyle w:val="NoSpacing"/>
        <w:rPr>
          <w:sz w:val="24"/>
          <w:szCs w:val="24"/>
        </w:rPr>
      </w:pPr>
      <w:r w:rsidRPr="00CD25EC">
        <w:rPr>
          <w:sz w:val="24"/>
          <w:szCs w:val="24"/>
        </w:rPr>
        <w:t>select * from employee2;</w:t>
      </w:r>
    </w:p>
    <w:p w14:paraId="54915CDC" w14:textId="69DA6BFB" w:rsidR="00EE20DB" w:rsidRPr="00EE20DB" w:rsidRDefault="00EE20DB" w:rsidP="00EE20DB">
      <w:pPr>
        <w:pStyle w:val="NoSpacing"/>
        <w:rPr>
          <w:b/>
          <w:bCs/>
          <w:sz w:val="24"/>
          <w:szCs w:val="24"/>
        </w:rPr>
      </w:pPr>
      <w:r w:rsidRPr="00EE20DB">
        <w:rPr>
          <w:b/>
          <w:bCs/>
          <w:sz w:val="24"/>
          <w:szCs w:val="24"/>
        </w:rPr>
        <w:lastRenderedPageBreak/>
        <w:t>#auto increment-</w:t>
      </w:r>
      <w:r w:rsidR="00880604">
        <w:rPr>
          <w:b/>
          <w:bCs/>
          <w:sz w:val="24"/>
          <w:szCs w:val="24"/>
        </w:rPr>
        <w:t xml:space="preserve"> (increments 1 by 1</w:t>
      </w:r>
      <w:r w:rsidR="00B54015">
        <w:rPr>
          <w:b/>
          <w:bCs/>
          <w:sz w:val="24"/>
          <w:szCs w:val="24"/>
        </w:rPr>
        <w:t>, works with primary key only</w:t>
      </w:r>
      <w:r w:rsidR="00880604">
        <w:rPr>
          <w:b/>
          <w:bCs/>
          <w:sz w:val="24"/>
          <w:szCs w:val="24"/>
        </w:rPr>
        <w:t>)</w:t>
      </w:r>
    </w:p>
    <w:p w14:paraId="7543A95D" w14:textId="537F4545" w:rsidR="00EE20DB" w:rsidRPr="00EE20DB" w:rsidRDefault="00EE20DB" w:rsidP="00EE20DB">
      <w:pPr>
        <w:pStyle w:val="NoSpacing"/>
        <w:rPr>
          <w:sz w:val="24"/>
          <w:szCs w:val="24"/>
        </w:rPr>
      </w:pPr>
      <w:r w:rsidRPr="00EE20DB">
        <w:rPr>
          <w:sz w:val="24"/>
          <w:szCs w:val="24"/>
        </w:rPr>
        <w:t>create table student1(</w:t>
      </w:r>
      <w:proofErr w:type="spellStart"/>
      <w:r w:rsidRPr="00EE20DB">
        <w:rPr>
          <w:sz w:val="24"/>
          <w:szCs w:val="24"/>
        </w:rPr>
        <w:t>rollno</w:t>
      </w:r>
      <w:proofErr w:type="spellEnd"/>
      <w:r w:rsidRPr="00EE20DB">
        <w:rPr>
          <w:sz w:val="24"/>
          <w:szCs w:val="24"/>
        </w:rPr>
        <w:t xml:space="preserve"> int primary key </w:t>
      </w:r>
      <w:proofErr w:type="spellStart"/>
      <w:r w:rsidRPr="00EE20DB">
        <w:rPr>
          <w:sz w:val="24"/>
          <w:szCs w:val="24"/>
        </w:rPr>
        <w:t>auto_</w:t>
      </w:r>
      <w:proofErr w:type="gramStart"/>
      <w:r w:rsidRPr="00EE20DB">
        <w:rPr>
          <w:sz w:val="24"/>
          <w:szCs w:val="24"/>
        </w:rPr>
        <w:t>increment,name</w:t>
      </w:r>
      <w:proofErr w:type="spellEnd"/>
      <w:proofErr w:type="gramEnd"/>
      <w:r w:rsidRPr="00EE20DB">
        <w:rPr>
          <w:sz w:val="24"/>
          <w:szCs w:val="24"/>
        </w:rPr>
        <w:t xml:space="preserve"> varchar(20));</w:t>
      </w:r>
    </w:p>
    <w:p w14:paraId="3FC556C9" w14:textId="77777777" w:rsidR="00EE20DB" w:rsidRPr="00EE20DB" w:rsidRDefault="00EE20DB" w:rsidP="00EE20DB">
      <w:pPr>
        <w:pStyle w:val="NoSpacing"/>
        <w:rPr>
          <w:sz w:val="24"/>
          <w:szCs w:val="24"/>
        </w:rPr>
      </w:pPr>
    </w:p>
    <w:p w14:paraId="109F3C8E" w14:textId="77777777" w:rsidR="00EE20DB" w:rsidRPr="00EE20DB" w:rsidRDefault="00EE20DB" w:rsidP="00EE20DB">
      <w:pPr>
        <w:pStyle w:val="NoSpacing"/>
        <w:rPr>
          <w:sz w:val="24"/>
          <w:szCs w:val="24"/>
        </w:rPr>
      </w:pPr>
      <w:r w:rsidRPr="00EE20DB">
        <w:rPr>
          <w:sz w:val="24"/>
          <w:szCs w:val="24"/>
        </w:rPr>
        <w:t>insert into student1(name) values('</w:t>
      </w:r>
      <w:proofErr w:type="spellStart"/>
      <w:r w:rsidRPr="00EE20DB">
        <w:rPr>
          <w:sz w:val="24"/>
          <w:szCs w:val="24"/>
        </w:rPr>
        <w:t>sarthak</w:t>
      </w:r>
      <w:proofErr w:type="spellEnd"/>
      <w:r w:rsidRPr="00EE20DB">
        <w:rPr>
          <w:sz w:val="24"/>
          <w:szCs w:val="24"/>
        </w:rPr>
        <w:t>');</w:t>
      </w:r>
    </w:p>
    <w:p w14:paraId="47E2DDC4" w14:textId="77777777" w:rsidR="00EE20DB" w:rsidRPr="00EE20DB" w:rsidRDefault="00EE20DB" w:rsidP="00EE20DB">
      <w:pPr>
        <w:pStyle w:val="NoSpacing"/>
        <w:rPr>
          <w:sz w:val="24"/>
          <w:szCs w:val="24"/>
        </w:rPr>
      </w:pPr>
    </w:p>
    <w:p w14:paraId="65627B4C" w14:textId="77777777" w:rsidR="00EE20DB" w:rsidRPr="00EE20DB" w:rsidRDefault="00EE20DB" w:rsidP="00EE20DB">
      <w:pPr>
        <w:pStyle w:val="NoSpacing"/>
        <w:rPr>
          <w:sz w:val="24"/>
          <w:szCs w:val="24"/>
        </w:rPr>
      </w:pPr>
      <w:r w:rsidRPr="00EE20DB">
        <w:rPr>
          <w:sz w:val="24"/>
          <w:szCs w:val="24"/>
        </w:rPr>
        <w:t>select * from student1;</w:t>
      </w:r>
    </w:p>
    <w:p w14:paraId="0E20FD50" w14:textId="77777777" w:rsidR="00EE20DB" w:rsidRPr="00EE20DB" w:rsidRDefault="00EE20DB" w:rsidP="00EE20DB">
      <w:pPr>
        <w:pStyle w:val="NoSpacing"/>
        <w:rPr>
          <w:sz w:val="24"/>
          <w:szCs w:val="24"/>
        </w:rPr>
      </w:pPr>
    </w:p>
    <w:p w14:paraId="22A28C5A" w14:textId="77777777" w:rsidR="00EE20DB" w:rsidRPr="00EE20DB" w:rsidRDefault="00EE20DB" w:rsidP="00EE20DB">
      <w:pPr>
        <w:pStyle w:val="NoSpacing"/>
        <w:rPr>
          <w:sz w:val="24"/>
          <w:szCs w:val="24"/>
        </w:rPr>
      </w:pPr>
      <w:r w:rsidRPr="00EE20DB">
        <w:rPr>
          <w:sz w:val="24"/>
          <w:szCs w:val="24"/>
        </w:rPr>
        <w:t>insert into student1(name) values('</w:t>
      </w:r>
      <w:proofErr w:type="spellStart"/>
      <w:r w:rsidRPr="00EE20DB">
        <w:rPr>
          <w:sz w:val="24"/>
          <w:szCs w:val="24"/>
        </w:rPr>
        <w:t>yash</w:t>
      </w:r>
      <w:proofErr w:type="spellEnd"/>
      <w:r w:rsidRPr="00EE20DB">
        <w:rPr>
          <w:sz w:val="24"/>
          <w:szCs w:val="24"/>
        </w:rPr>
        <w:t>');</w:t>
      </w:r>
    </w:p>
    <w:p w14:paraId="50EF2B91" w14:textId="77777777" w:rsidR="00EE20DB" w:rsidRPr="00EE20DB" w:rsidRDefault="00EE20DB" w:rsidP="00EE20DB">
      <w:pPr>
        <w:pStyle w:val="NoSpacing"/>
        <w:rPr>
          <w:sz w:val="24"/>
          <w:szCs w:val="24"/>
        </w:rPr>
      </w:pPr>
    </w:p>
    <w:p w14:paraId="02672F79" w14:textId="77777777" w:rsidR="00EE20DB" w:rsidRPr="00EE20DB" w:rsidRDefault="00EE20DB" w:rsidP="00EE20DB">
      <w:pPr>
        <w:pStyle w:val="NoSpacing"/>
        <w:rPr>
          <w:sz w:val="24"/>
          <w:szCs w:val="24"/>
        </w:rPr>
      </w:pPr>
      <w:r w:rsidRPr="00EE20DB">
        <w:rPr>
          <w:sz w:val="24"/>
          <w:szCs w:val="24"/>
        </w:rPr>
        <w:t>insert into student1 values(51,'rohan');</w:t>
      </w:r>
    </w:p>
    <w:p w14:paraId="4B94E79C" w14:textId="77777777" w:rsidR="00EE20DB" w:rsidRPr="00EE20DB" w:rsidRDefault="00EE20DB" w:rsidP="00EE20DB">
      <w:pPr>
        <w:pStyle w:val="NoSpacing"/>
        <w:rPr>
          <w:sz w:val="24"/>
          <w:szCs w:val="24"/>
        </w:rPr>
      </w:pPr>
    </w:p>
    <w:p w14:paraId="3116B086" w14:textId="2A861D6C" w:rsidR="00EE20DB" w:rsidRDefault="00EE20DB" w:rsidP="00EE20DB">
      <w:pPr>
        <w:pStyle w:val="NoSpacing"/>
        <w:rPr>
          <w:sz w:val="24"/>
          <w:szCs w:val="24"/>
        </w:rPr>
      </w:pPr>
      <w:r w:rsidRPr="00EE20DB">
        <w:rPr>
          <w:sz w:val="24"/>
          <w:szCs w:val="24"/>
        </w:rPr>
        <w:t>insert into student1(name) values('</w:t>
      </w:r>
      <w:proofErr w:type="spellStart"/>
      <w:r w:rsidRPr="00EE20DB">
        <w:rPr>
          <w:sz w:val="24"/>
          <w:szCs w:val="24"/>
        </w:rPr>
        <w:t>dayanand</w:t>
      </w:r>
      <w:proofErr w:type="spellEnd"/>
      <w:r w:rsidRPr="00EE20DB">
        <w:rPr>
          <w:sz w:val="24"/>
          <w:szCs w:val="24"/>
        </w:rPr>
        <w:t>');</w:t>
      </w:r>
    </w:p>
    <w:p w14:paraId="4F9A35A6" w14:textId="77777777" w:rsidR="00975E53" w:rsidRDefault="00975E53" w:rsidP="00EE20DB">
      <w:pPr>
        <w:pStyle w:val="NoSpacing"/>
        <w:rPr>
          <w:sz w:val="24"/>
          <w:szCs w:val="24"/>
        </w:rPr>
      </w:pPr>
    </w:p>
    <w:p w14:paraId="76CDFE25" w14:textId="77777777" w:rsidR="00975E53" w:rsidRDefault="00975E53" w:rsidP="00EE20DB">
      <w:pPr>
        <w:pStyle w:val="NoSpacing"/>
        <w:rPr>
          <w:sz w:val="24"/>
          <w:szCs w:val="24"/>
        </w:rPr>
      </w:pPr>
    </w:p>
    <w:p w14:paraId="78D227F5" w14:textId="5491E829" w:rsidR="00975E53" w:rsidRPr="00975E53" w:rsidRDefault="00975E53" w:rsidP="00EE20DB">
      <w:pPr>
        <w:pStyle w:val="NoSpacing"/>
        <w:rPr>
          <w:b/>
          <w:bCs/>
          <w:sz w:val="24"/>
          <w:szCs w:val="24"/>
        </w:rPr>
      </w:pPr>
      <w:r w:rsidRPr="00975E53">
        <w:rPr>
          <w:b/>
          <w:bCs/>
          <w:sz w:val="24"/>
          <w:szCs w:val="24"/>
        </w:rPr>
        <w:t xml:space="preserve">#Foreign key- </w:t>
      </w:r>
    </w:p>
    <w:p w14:paraId="2A5A9636" w14:textId="77777777" w:rsidR="00975E53" w:rsidRPr="00975E53" w:rsidRDefault="00975E53" w:rsidP="00975E53">
      <w:pPr>
        <w:pStyle w:val="NoSpacing"/>
        <w:rPr>
          <w:sz w:val="24"/>
          <w:szCs w:val="24"/>
        </w:rPr>
      </w:pPr>
      <w:r w:rsidRPr="00975E53">
        <w:rPr>
          <w:sz w:val="24"/>
          <w:szCs w:val="24"/>
        </w:rPr>
        <w:t xml:space="preserve">create table </w:t>
      </w:r>
      <w:proofErr w:type="gramStart"/>
      <w:r w:rsidRPr="00975E53">
        <w:rPr>
          <w:sz w:val="24"/>
          <w:szCs w:val="24"/>
        </w:rPr>
        <w:t>department(</w:t>
      </w:r>
      <w:proofErr w:type="gramEnd"/>
      <w:r w:rsidRPr="00975E53">
        <w:rPr>
          <w:sz w:val="24"/>
          <w:szCs w:val="24"/>
        </w:rPr>
        <w:t xml:space="preserve">did int primary key, </w:t>
      </w:r>
      <w:proofErr w:type="spellStart"/>
      <w:r w:rsidRPr="00975E53">
        <w:rPr>
          <w:sz w:val="24"/>
          <w:szCs w:val="24"/>
        </w:rPr>
        <w:t>dname</w:t>
      </w:r>
      <w:proofErr w:type="spellEnd"/>
      <w:r w:rsidRPr="00975E53">
        <w:rPr>
          <w:sz w:val="24"/>
          <w:szCs w:val="24"/>
        </w:rPr>
        <w:t xml:space="preserve"> varchar(20));</w:t>
      </w:r>
    </w:p>
    <w:p w14:paraId="7041602B" w14:textId="77777777" w:rsidR="00975E53" w:rsidRPr="00975E53" w:rsidRDefault="00975E53" w:rsidP="00975E53">
      <w:pPr>
        <w:pStyle w:val="NoSpacing"/>
        <w:rPr>
          <w:sz w:val="24"/>
          <w:szCs w:val="24"/>
        </w:rPr>
      </w:pPr>
    </w:p>
    <w:p w14:paraId="17134790" w14:textId="77777777" w:rsidR="00975E53" w:rsidRPr="00975E53" w:rsidRDefault="00975E53" w:rsidP="00975E53">
      <w:pPr>
        <w:pStyle w:val="NoSpacing"/>
        <w:rPr>
          <w:sz w:val="24"/>
          <w:szCs w:val="24"/>
        </w:rPr>
      </w:pPr>
      <w:r w:rsidRPr="00975E53">
        <w:rPr>
          <w:sz w:val="24"/>
          <w:szCs w:val="24"/>
        </w:rPr>
        <w:t>create table employee3(</w:t>
      </w:r>
      <w:proofErr w:type="spellStart"/>
      <w:r w:rsidRPr="00975E53">
        <w:rPr>
          <w:sz w:val="24"/>
          <w:szCs w:val="24"/>
        </w:rPr>
        <w:t>eid</w:t>
      </w:r>
      <w:proofErr w:type="spellEnd"/>
      <w:r w:rsidRPr="00975E53">
        <w:rPr>
          <w:sz w:val="24"/>
          <w:szCs w:val="24"/>
        </w:rPr>
        <w:t xml:space="preserve"> int primary </w:t>
      </w:r>
      <w:proofErr w:type="spellStart"/>
      <w:proofErr w:type="gramStart"/>
      <w:r w:rsidRPr="00975E53">
        <w:rPr>
          <w:sz w:val="24"/>
          <w:szCs w:val="24"/>
        </w:rPr>
        <w:t>key,ename</w:t>
      </w:r>
      <w:proofErr w:type="spellEnd"/>
      <w:proofErr w:type="gramEnd"/>
      <w:r w:rsidRPr="00975E53">
        <w:rPr>
          <w:sz w:val="24"/>
          <w:szCs w:val="24"/>
        </w:rPr>
        <w:t xml:space="preserve"> varchar(20), salary int,</w:t>
      </w:r>
    </w:p>
    <w:p w14:paraId="59AD0F31" w14:textId="77777777" w:rsidR="00975E53" w:rsidRPr="00975E53" w:rsidRDefault="00975E53" w:rsidP="00975E53">
      <w:pPr>
        <w:pStyle w:val="NoSpacing"/>
        <w:rPr>
          <w:sz w:val="24"/>
          <w:szCs w:val="24"/>
        </w:rPr>
      </w:pPr>
      <w:proofErr w:type="spellStart"/>
      <w:r w:rsidRPr="00975E53">
        <w:rPr>
          <w:sz w:val="24"/>
          <w:szCs w:val="24"/>
        </w:rPr>
        <w:t>deptid</w:t>
      </w:r>
      <w:proofErr w:type="spellEnd"/>
      <w:r w:rsidRPr="00975E53">
        <w:rPr>
          <w:sz w:val="24"/>
          <w:szCs w:val="24"/>
        </w:rPr>
        <w:t xml:space="preserve"> int, FOREIGN </w:t>
      </w:r>
      <w:proofErr w:type="gramStart"/>
      <w:r w:rsidRPr="00975E53">
        <w:rPr>
          <w:sz w:val="24"/>
          <w:szCs w:val="24"/>
        </w:rPr>
        <w:t>KEY(</w:t>
      </w:r>
      <w:proofErr w:type="spellStart"/>
      <w:proofErr w:type="gramEnd"/>
      <w:r w:rsidRPr="00975E53">
        <w:rPr>
          <w:sz w:val="24"/>
          <w:szCs w:val="24"/>
        </w:rPr>
        <w:t>deptid</w:t>
      </w:r>
      <w:proofErr w:type="spellEnd"/>
      <w:r w:rsidRPr="00975E53">
        <w:rPr>
          <w:sz w:val="24"/>
          <w:szCs w:val="24"/>
        </w:rPr>
        <w:t>) references department(did));</w:t>
      </w:r>
    </w:p>
    <w:p w14:paraId="5F2CA743" w14:textId="77777777" w:rsidR="00975E53" w:rsidRPr="00975E53" w:rsidRDefault="00975E53" w:rsidP="00975E53">
      <w:pPr>
        <w:pStyle w:val="NoSpacing"/>
        <w:rPr>
          <w:sz w:val="24"/>
          <w:szCs w:val="24"/>
        </w:rPr>
      </w:pPr>
    </w:p>
    <w:p w14:paraId="4F1994B9" w14:textId="77777777" w:rsidR="00975E53" w:rsidRPr="00975E53" w:rsidRDefault="00975E53" w:rsidP="00975E53">
      <w:pPr>
        <w:pStyle w:val="NoSpacing"/>
        <w:rPr>
          <w:sz w:val="24"/>
          <w:szCs w:val="24"/>
        </w:rPr>
      </w:pPr>
      <w:proofErr w:type="spellStart"/>
      <w:r w:rsidRPr="00975E53">
        <w:rPr>
          <w:sz w:val="24"/>
          <w:szCs w:val="24"/>
        </w:rPr>
        <w:t>desc</w:t>
      </w:r>
      <w:proofErr w:type="spellEnd"/>
      <w:r w:rsidRPr="00975E53">
        <w:rPr>
          <w:sz w:val="24"/>
          <w:szCs w:val="24"/>
        </w:rPr>
        <w:t xml:space="preserve"> employee3;</w:t>
      </w:r>
    </w:p>
    <w:p w14:paraId="236B5FD1" w14:textId="77777777" w:rsidR="00975E53" w:rsidRPr="00975E53" w:rsidRDefault="00975E53" w:rsidP="00975E53">
      <w:pPr>
        <w:pStyle w:val="NoSpacing"/>
        <w:rPr>
          <w:sz w:val="24"/>
          <w:szCs w:val="24"/>
        </w:rPr>
      </w:pPr>
    </w:p>
    <w:p w14:paraId="694789E6" w14:textId="77777777" w:rsidR="00975E53" w:rsidRPr="00975E53" w:rsidRDefault="00975E53" w:rsidP="00975E53">
      <w:pPr>
        <w:pStyle w:val="NoSpacing"/>
        <w:rPr>
          <w:sz w:val="24"/>
          <w:szCs w:val="24"/>
        </w:rPr>
      </w:pPr>
      <w:r w:rsidRPr="00975E53">
        <w:rPr>
          <w:sz w:val="24"/>
          <w:szCs w:val="24"/>
        </w:rPr>
        <w:t>insert into department values(101,'HR'</w:t>
      </w:r>
      <w:proofErr w:type="gramStart"/>
      <w:r w:rsidRPr="00975E53">
        <w:rPr>
          <w:sz w:val="24"/>
          <w:szCs w:val="24"/>
        </w:rPr>
        <w:t>),(</w:t>
      </w:r>
      <w:proofErr w:type="gramEnd"/>
      <w:r w:rsidRPr="00975E53">
        <w:rPr>
          <w:sz w:val="24"/>
          <w:szCs w:val="24"/>
        </w:rPr>
        <w:t>102,'IT'),(103,'Admin'),(104,'Finance');</w:t>
      </w:r>
    </w:p>
    <w:p w14:paraId="78822680" w14:textId="77777777" w:rsidR="00975E53" w:rsidRPr="00975E53" w:rsidRDefault="00975E53" w:rsidP="00975E53">
      <w:pPr>
        <w:pStyle w:val="NoSpacing"/>
        <w:rPr>
          <w:sz w:val="24"/>
          <w:szCs w:val="24"/>
        </w:rPr>
      </w:pPr>
    </w:p>
    <w:p w14:paraId="340BF68F" w14:textId="77777777" w:rsidR="00975E53" w:rsidRPr="00975E53" w:rsidRDefault="00975E53" w:rsidP="00975E53">
      <w:pPr>
        <w:pStyle w:val="NoSpacing"/>
        <w:rPr>
          <w:sz w:val="24"/>
          <w:szCs w:val="24"/>
        </w:rPr>
      </w:pPr>
      <w:r w:rsidRPr="00975E53">
        <w:rPr>
          <w:sz w:val="24"/>
          <w:szCs w:val="24"/>
        </w:rPr>
        <w:t>select * from department;</w:t>
      </w:r>
    </w:p>
    <w:p w14:paraId="49FEA1BE" w14:textId="77777777" w:rsidR="00975E53" w:rsidRPr="00975E53" w:rsidRDefault="00975E53" w:rsidP="00975E53">
      <w:pPr>
        <w:pStyle w:val="NoSpacing"/>
        <w:rPr>
          <w:sz w:val="24"/>
          <w:szCs w:val="24"/>
        </w:rPr>
      </w:pPr>
    </w:p>
    <w:p w14:paraId="488FCF0A" w14:textId="77777777" w:rsidR="00975E53" w:rsidRPr="00975E53" w:rsidRDefault="00975E53" w:rsidP="00975E53">
      <w:pPr>
        <w:pStyle w:val="NoSpacing"/>
        <w:rPr>
          <w:sz w:val="24"/>
          <w:szCs w:val="24"/>
        </w:rPr>
      </w:pPr>
      <w:r w:rsidRPr="00975E53">
        <w:rPr>
          <w:sz w:val="24"/>
          <w:szCs w:val="24"/>
        </w:rPr>
        <w:t>insert into employee3 values(201,'sarthak',35000,101</w:t>
      </w:r>
      <w:proofErr w:type="gramStart"/>
      <w:r w:rsidRPr="00975E53">
        <w:rPr>
          <w:sz w:val="24"/>
          <w:szCs w:val="24"/>
        </w:rPr>
        <w:t>),(</w:t>
      </w:r>
      <w:proofErr w:type="gramEnd"/>
      <w:r w:rsidRPr="00975E53">
        <w:rPr>
          <w:sz w:val="24"/>
          <w:szCs w:val="24"/>
        </w:rPr>
        <w:t>202,'aatharva',30000,104),(203,'shridhar',80000,102);</w:t>
      </w:r>
    </w:p>
    <w:p w14:paraId="50068461" w14:textId="77777777" w:rsidR="00975E53" w:rsidRPr="00975E53" w:rsidRDefault="00975E53" w:rsidP="00975E53">
      <w:pPr>
        <w:pStyle w:val="NoSpacing"/>
        <w:rPr>
          <w:sz w:val="24"/>
          <w:szCs w:val="24"/>
        </w:rPr>
      </w:pPr>
    </w:p>
    <w:p w14:paraId="25115D99" w14:textId="77777777" w:rsidR="00975E53" w:rsidRPr="00975E53" w:rsidRDefault="00975E53" w:rsidP="00975E53">
      <w:pPr>
        <w:pStyle w:val="NoSpacing"/>
        <w:rPr>
          <w:sz w:val="24"/>
          <w:szCs w:val="24"/>
        </w:rPr>
      </w:pPr>
      <w:r w:rsidRPr="00975E53">
        <w:rPr>
          <w:sz w:val="24"/>
          <w:szCs w:val="24"/>
        </w:rPr>
        <w:t>select * from employee3;</w:t>
      </w:r>
    </w:p>
    <w:p w14:paraId="264080B0" w14:textId="77777777" w:rsidR="00975E53" w:rsidRPr="00975E53" w:rsidRDefault="00975E53" w:rsidP="00975E53">
      <w:pPr>
        <w:pStyle w:val="NoSpacing"/>
        <w:rPr>
          <w:sz w:val="24"/>
          <w:szCs w:val="24"/>
        </w:rPr>
      </w:pPr>
    </w:p>
    <w:p w14:paraId="0C3FE14D" w14:textId="1395AC11" w:rsidR="00975E53" w:rsidRDefault="00975E53" w:rsidP="00975E53">
      <w:pPr>
        <w:pStyle w:val="NoSpacing"/>
        <w:rPr>
          <w:sz w:val="24"/>
          <w:szCs w:val="24"/>
        </w:rPr>
      </w:pPr>
      <w:r w:rsidRPr="00975E53">
        <w:rPr>
          <w:sz w:val="24"/>
          <w:szCs w:val="24"/>
        </w:rPr>
        <w:t>insert into employee3(</w:t>
      </w:r>
      <w:proofErr w:type="spellStart"/>
      <w:proofErr w:type="gramStart"/>
      <w:r w:rsidRPr="00975E53">
        <w:rPr>
          <w:sz w:val="24"/>
          <w:szCs w:val="24"/>
        </w:rPr>
        <w:t>eid,ename</w:t>
      </w:r>
      <w:proofErr w:type="gramEnd"/>
      <w:r w:rsidRPr="00975E53">
        <w:rPr>
          <w:sz w:val="24"/>
          <w:szCs w:val="24"/>
        </w:rPr>
        <w:t>,salary</w:t>
      </w:r>
      <w:proofErr w:type="spellEnd"/>
      <w:r w:rsidRPr="00975E53">
        <w:rPr>
          <w:sz w:val="24"/>
          <w:szCs w:val="24"/>
        </w:rPr>
        <w:t>) values(204,'sanket',60000);</w:t>
      </w:r>
    </w:p>
    <w:p w14:paraId="19A0AE46" w14:textId="77777777" w:rsidR="00D3554C" w:rsidRDefault="00D3554C" w:rsidP="00975E53">
      <w:pPr>
        <w:pStyle w:val="NoSpacing"/>
        <w:rPr>
          <w:sz w:val="24"/>
          <w:szCs w:val="24"/>
        </w:rPr>
      </w:pPr>
    </w:p>
    <w:p w14:paraId="77E1725A" w14:textId="77777777" w:rsidR="00D3554C" w:rsidRDefault="00D3554C" w:rsidP="00975E53">
      <w:pPr>
        <w:pStyle w:val="NoSpacing"/>
        <w:rPr>
          <w:sz w:val="24"/>
          <w:szCs w:val="24"/>
        </w:rPr>
      </w:pPr>
    </w:p>
    <w:p w14:paraId="028AEA0F" w14:textId="65E2A6A7" w:rsidR="00D3554C" w:rsidRPr="001A29F1" w:rsidRDefault="009B3A31" w:rsidP="00975E53">
      <w:pPr>
        <w:pStyle w:val="NoSpacing"/>
        <w:rPr>
          <w:b/>
          <w:bCs/>
          <w:sz w:val="24"/>
          <w:szCs w:val="24"/>
        </w:rPr>
      </w:pPr>
      <w:r w:rsidRPr="001A29F1">
        <w:rPr>
          <w:b/>
          <w:bCs/>
          <w:sz w:val="24"/>
          <w:szCs w:val="24"/>
        </w:rPr>
        <w:t xml:space="preserve">#Default- </w:t>
      </w:r>
      <w:r w:rsidR="001A29F1">
        <w:rPr>
          <w:b/>
          <w:bCs/>
          <w:sz w:val="24"/>
          <w:szCs w:val="24"/>
        </w:rPr>
        <w:t xml:space="preserve">(it will take </w:t>
      </w:r>
      <w:r w:rsidR="00627319">
        <w:rPr>
          <w:b/>
          <w:bCs/>
          <w:sz w:val="24"/>
          <w:szCs w:val="24"/>
        </w:rPr>
        <w:t>provided default values</w:t>
      </w:r>
      <w:r w:rsidR="001A29F1">
        <w:rPr>
          <w:b/>
          <w:bCs/>
          <w:sz w:val="24"/>
          <w:szCs w:val="24"/>
        </w:rPr>
        <w:t>)</w:t>
      </w:r>
    </w:p>
    <w:p w14:paraId="0901824E" w14:textId="77777777" w:rsidR="009B3A31" w:rsidRPr="009B3A31" w:rsidRDefault="009B3A31" w:rsidP="009B3A31">
      <w:pPr>
        <w:pStyle w:val="NoSpacing"/>
        <w:rPr>
          <w:sz w:val="24"/>
          <w:szCs w:val="24"/>
        </w:rPr>
      </w:pPr>
      <w:r w:rsidRPr="009B3A31">
        <w:rPr>
          <w:sz w:val="24"/>
          <w:szCs w:val="24"/>
        </w:rPr>
        <w:t>use expo;</w:t>
      </w:r>
    </w:p>
    <w:p w14:paraId="3284C6BB" w14:textId="77777777" w:rsidR="009B3A31" w:rsidRDefault="009B3A31" w:rsidP="009B3A31">
      <w:pPr>
        <w:pStyle w:val="NoSpacing"/>
        <w:rPr>
          <w:sz w:val="24"/>
          <w:szCs w:val="24"/>
        </w:rPr>
      </w:pPr>
      <w:r w:rsidRPr="009B3A31">
        <w:rPr>
          <w:sz w:val="24"/>
          <w:szCs w:val="24"/>
        </w:rPr>
        <w:t xml:space="preserve">create table </w:t>
      </w:r>
      <w:proofErr w:type="spellStart"/>
      <w:r w:rsidRPr="009B3A31">
        <w:rPr>
          <w:sz w:val="24"/>
          <w:szCs w:val="24"/>
        </w:rPr>
        <w:t>studentDefault</w:t>
      </w:r>
      <w:proofErr w:type="spellEnd"/>
    </w:p>
    <w:p w14:paraId="19F0A442" w14:textId="1C7E40B3" w:rsidR="009B3A31" w:rsidRPr="009B3A31" w:rsidRDefault="009B3A31" w:rsidP="009B3A31">
      <w:pPr>
        <w:pStyle w:val="NoSpacing"/>
        <w:rPr>
          <w:sz w:val="24"/>
          <w:szCs w:val="24"/>
        </w:rPr>
      </w:pPr>
      <w:r w:rsidRPr="009B3A31">
        <w:rPr>
          <w:sz w:val="24"/>
          <w:szCs w:val="24"/>
        </w:rPr>
        <w:t xml:space="preserve">(id </w:t>
      </w:r>
      <w:proofErr w:type="gramStart"/>
      <w:r w:rsidRPr="009B3A31">
        <w:rPr>
          <w:sz w:val="24"/>
          <w:szCs w:val="24"/>
        </w:rPr>
        <w:t>int ,name</w:t>
      </w:r>
      <w:proofErr w:type="gramEnd"/>
      <w:r w:rsidRPr="009B3A31">
        <w:rPr>
          <w:sz w:val="24"/>
          <w:szCs w:val="24"/>
        </w:rPr>
        <w:t xml:space="preserve"> varchar(20),</w:t>
      </w:r>
      <w:proofErr w:type="spellStart"/>
      <w:r w:rsidRPr="009B3A31">
        <w:rPr>
          <w:sz w:val="24"/>
          <w:szCs w:val="24"/>
        </w:rPr>
        <w:t>deptname</w:t>
      </w:r>
      <w:proofErr w:type="spellEnd"/>
      <w:r w:rsidRPr="009B3A31">
        <w:rPr>
          <w:sz w:val="24"/>
          <w:szCs w:val="24"/>
        </w:rPr>
        <w:t xml:space="preserve"> varchar(20) default 'Unknown');</w:t>
      </w:r>
    </w:p>
    <w:p w14:paraId="3FDA3B1D" w14:textId="77777777" w:rsidR="009B3A31" w:rsidRPr="009B3A31" w:rsidRDefault="009B3A31" w:rsidP="009B3A31">
      <w:pPr>
        <w:pStyle w:val="NoSpacing"/>
        <w:rPr>
          <w:sz w:val="24"/>
          <w:szCs w:val="24"/>
        </w:rPr>
      </w:pPr>
    </w:p>
    <w:p w14:paraId="321A97C9" w14:textId="77777777" w:rsidR="009B3A31" w:rsidRPr="009B3A31" w:rsidRDefault="009B3A31" w:rsidP="009B3A31">
      <w:pPr>
        <w:pStyle w:val="NoSpacing"/>
        <w:rPr>
          <w:sz w:val="24"/>
          <w:szCs w:val="24"/>
        </w:rPr>
      </w:pPr>
      <w:r w:rsidRPr="009B3A31">
        <w:rPr>
          <w:sz w:val="24"/>
          <w:szCs w:val="24"/>
        </w:rPr>
        <w:t xml:space="preserve">insert into </w:t>
      </w:r>
      <w:proofErr w:type="spellStart"/>
      <w:r w:rsidRPr="009B3A31">
        <w:rPr>
          <w:sz w:val="24"/>
          <w:szCs w:val="24"/>
        </w:rPr>
        <w:t>studentDefault</w:t>
      </w:r>
      <w:proofErr w:type="spellEnd"/>
      <w:r w:rsidRPr="009B3A31">
        <w:rPr>
          <w:sz w:val="24"/>
          <w:szCs w:val="24"/>
        </w:rPr>
        <w:t xml:space="preserve"> values(110,'raj','Mechanical');</w:t>
      </w:r>
    </w:p>
    <w:p w14:paraId="413DC21A" w14:textId="77777777" w:rsidR="009B3A31" w:rsidRPr="009B3A31" w:rsidRDefault="009B3A31" w:rsidP="009B3A31">
      <w:pPr>
        <w:pStyle w:val="NoSpacing"/>
        <w:rPr>
          <w:sz w:val="24"/>
          <w:szCs w:val="24"/>
        </w:rPr>
      </w:pPr>
    </w:p>
    <w:p w14:paraId="794C2F3E" w14:textId="77777777" w:rsidR="009B3A31" w:rsidRPr="009B3A31" w:rsidRDefault="009B3A31" w:rsidP="009B3A31">
      <w:pPr>
        <w:pStyle w:val="NoSpacing"/>
        <w:rPr>
          <w:sz w:val="24"/>
          <w:szCs w:val="24"/>
        </w:rPr>
      </w:pPr>
      <w:r w:rsidRPr="009B3A31">
        <w:rPr>
          <w:sz w:val="24"/>
          <w:szCs w:val="24"/>
        </w:rPr>
        <w:t xml:space="preserve">insert into </w:t>
      </w:r>
      <w:proofErr w:type="spellStart"/>
      <w:r w:rsidRPr="009B3A31">
        <w:rPr>
          <w:sz w:val="24"/>
          <w:szCs w:val="24"/>
        </w:rPr>
        <w:t>studentDefault</w:t>
      </w:r>
      <w:proofErr w:type="spellEnd"/>
      <w:r w:rsidRPr="009B3A31">
        <w:rPr>
          <w:sz w:val="24"/>
          <w:szCs w:val="24"/>
        </w:rPr>
        <w:t xml:space="preserve"> values(114,'jay','IT');</w:t>
      </w:r>
    </w:p>
    <w:p w14:paraId="7ABD4885" w14:textId="77777777" w:rsidR="009B3A31" w:rsidRPr="009B3A31" w:rsidRDefault="009B3A31" w:rsidP="009B3A31">
      <w:pPr>
        <w:pStyle w:val="NoSpacing"/>
        <w:rPr>
          <w:sz w:val="24"/>
          <w:szCs w:val="24"/>
        </w:rPr>
      </w:pPr>
    </w:p>
    <w:p w14:paraId="4A93FED7" w14:textId="77777777" w:rsidR="009B3A31" w:rsidRPr="009B3A31" w:rsidRDefault="009B3A31" w:rsidP="009B3A31">
      <w:pPr>
        <w:pStyle w:val="NoSpacing"/>
        <w:rPr>
          <w:sz w:val="24"/>
          <w:szCs w:val="24"/>
        </w:rPr>
      </w:pPr>
      <w:r w:rsidRPr="009B3A31">
        <w:rPr>
          <w:sz w:val="24"/>
          <w:szCs w:val="24"/>
        </w:rPr>
        <w:t xml:space="preserve">SELECT * FROM </w:t>
      </w:r>
      <w:proofErr w:type="spellStart"/>
      <w:r w:rsidRPr="009B3A31">
        <w:rPr>
          <w:sz w:val="24"/>
          <w:szCs w:val="24"/>
        </w:rPr>
        <w:t>studentDefault</w:t>
      </w:r>
      <w:proofErr w:type="spellEnd"/>
      <w:r w:rsidRPr="009B3A31">
        <w:rPr>
          <w:sz w:val="24"/>
          <w:szCs w:val="24"/>
        </w:rPr>
        <w:t xml:space="preserve"> s;</w:t>
      </w:r>
    </w:p>
    <w:p w14:paraId="2AA466EF" w14:textId="77777777" w:rsidR="009B3A31" w:rsidRPr="009B3A31" w:rsidRDefault="009B3A31" w:rsidP="009B3A31">
      <w:pPr>
        <w:pStyle w:val="NoSpacing"/>
        <w:rPr>
          <w:sz w:val="24"/>
          <w:szCs w:val="24"/>
        </w:rPr>
      </w:pPr>
    </w:p>
    <w:p w14:paraId="69F40385" w14:textId="000D96BA" w:rsidR="009B3A31" w:rsidRDefault="009B3A31" w:rsidP="009B3A31">
      <w:pPr>
        <w:pStyle w:val="NoSpacing"/>
        <w:rPr>
          <w:sz w:val="24"/>
          <w:szCs w:val="24"/>
        </w:rPr>
      </w:pPr>
      <w:r w:rsidRPr="009B3A31">
        <w:rPr>
          <w:sz w:val="24"/>
          <w:szCs w:val="24"/>
        </w:rPr>
        <w:t xml:space="preserve">insert into </w:t>
      </w:r>
      <w:proofErr w:type="spellStart"/>
      <w:r w:rsidRPr="009B3A31">
        <w:rPr>
          <w:sz w:val="24"/>
          <w:szCs w:val="24"/>
        </w:rPr>
        <w:t>studentDefault</w:t>
      </w:r>
      <w:proofErr w:type="spellEnd"/>
      <w:r w:rsidRPr="009B3A31">
        <w:rPr>
          <w:sz w:val="24"/>
          <w:szCs w:val="24"/>
        </w:rPr>
        <w:t>(</w:t>
      </w:r>
      <w:proofErr w:type="spellStart"/>
      <w:proofErr w:type="gramStart"/>
      <w:r w:rsidRPr="009B3A31">
        <w:rPr>
          <w:sz w:val="24"/>
          <w:szCs w:val="24"/>
        </w:rPr>
        <w:t>id,name</w:t>
      </w:r>
      <w:proofErr w:type="spellEnd"/>
      <w:proofErr w:type="gramEnd"/>
      <w:r w:rsidRPr="009B3A31">
        <w:rPr>
          <w:sz w:val="24"/>
          <w:szCs w:val="24"/>
        </w:rPr>
        <w:t>) values(121,'ganesh');</w:t>
      </w:r>
    </w:p>
    <w:p w14:paraId="5D49D53B" w14:textId="77777777" w:rsidR="0077610A" w:rsidRDefault="0077610A" w:rsidP="009B3A31">
      <w:pPr>
        <w:pStyle w:val="NoSpacing"/>
        <w:rPr>
          <w:sz w:val="24"/>
          <w:szCs w:val="24"/>
        </w:rPr>
      </w:pPr>
    </w:p>
    <w:p w14:paraId="5646FB4D" w14:textId="6F1C46DC" w:rsidR="0077610A" w:rsidRDefault="0077610A" w:rsidP="009B3A31">
      <w:pPr>
        <w:pStyle w:val="NoSpacing"/>
        <w:rPr>
          <w:b/>
          <w:bCs/>
          <w:sz w:val="24"/>
          <w:szCs w:val="24"/>
        </w:rPr>
      </w:pPr>
      <w:r w:rsidRPr="002D131F">
        <w:rPr>
          <w:b/>
          <w:bCs/>
          <w:sz w:val="24"/>
          <w:szCs w:val="24"/>
        </w:rPr>
        <w:lastRenderedPageBreak/>
        <w:t xml:space="preserve">#Check- (it will only </w:t>
      </w:r>
      <w:proofErr w:type="gramStart"/>
      <w:r w:rsidRPr="002D131F">
        <w:rPr>
          <w:b/>
          <w:bCs/>
          <w:sz w:val="24"/>
          <w:szCs w:val="24"/>
        </w:rPr>
        <w:t>works</w:t>
      </w:r>
      <w:proofErr w:type="gramEnd"/>
      <w:r w:rsidRPr="002D131F">
        <w:rPr>
          <w:b/>
          <w:bCs/>
          <w:sz w:val="24"/>
          <w:szCs w:val="24"/>
        </w:rPr>
        <w:t xml:space="preserve"> on </w:t>
      </w:r>
      <w:r w:rsidR="009F2E78" w:rsidRPr="002D131F">
        <w:rPr>
          <w:b/>
          <w:bCs/>
          <w:sz w:val="24"/>
          <w:szCs w:val="24"/>
        </w:rPr>
        <w:t>workbench</w:t>
      </w:r>
      <w:r w:rsidRPr="002D131F">
        <w:rPr>
          <w:b/>
          <w:bCs/>
          <w:sz w:val="24"/>
          <w:szCs w:val="24"/>
        </w:rPr>
        <w:t>)</w:t>
      </w:r>
    </w:p>
    <w:p w14:paraId="6EC71AA2" w14:textId="77777777" w:rsidR="00232FDD" w:rsidRPr="00DF787E" w:rsidRDefault="00232FDD" w:rsidP="00232FDD">
      <w:pPr>
        <w:pStyle w:val="NoSpacing"/>
        <w:rPr>
          <w:sz w:val="24"/>
          <w:szCs w:val="24"/>
        </w:rPr>
      </w:pPr>
      <w:r w:rsidRPr="00DF787E">
        <w:rPr>
          <w:sz w:val="24"/>
          <w:szCs w:val="24"/>
        </w:rPr>
        <w:t xml:space="preserve">create table </w:t>
      </w:r>
      <w:proofErr w:type="spellStart"/>
      <w:proofErr w:type="gramStart"/>
      <w:r w:rsidRPr="00DF787E">
        <w:rPr>
          <w:sz w:val="24"/>
          <w:szCs w:val="24"/>
        </w:rPr>
        <w:t>personCheck</w:t>
      </w:r>
      <w:proofErr w:type="spellEnd"/>
      <w:r w:rsidRPr="00DF787E">
        <w:rPr>
          <w:sz w:val="24"/>
          <w:szCs w:val="24"/>
        </w:rPr>
        <w:t>(</w:t>
      </w:r>
      <w:proofErr w:type="gramEnd"/>
      <w:r w:rsidRPr="00DF787E">
        <w:rPr>
          <w:sz w:val="24"/>
          <w:szCs w:val="24"/>
        </w:rPr>
        <w:t>id int ,name varchar(20),age int check(age&gt;=18));</w:t>
      </w:r>
    </w:p>
    <w:p w14:paraId="6755AC2A" w14:textId="77777777" w:rsidR="00232FDD" w:rsidRPr="00DF787E" w:rsidRDefault="00232FDD" w:rsidP="00232FDD">
      <w:pPr>
        <w:pStyle w:val="NoSpacing"/>
        <w:rPr>
          <w:sz w:val="24"/>
          <w:szCs w:val="24"/>
        </w:rPr>
      </w:pPr>
    </w:p>
    <w:p w14:paraId="5CBAB613" w14:textId="77777777" w:rsidR="00232FDD" w:rsidRPr="00DF787E" w:rsidRDefault="00232FDD" w:rsidP="00232FDD">
      <w:pPr>
        <w:pStyle w:val="NoSpacing"/>
        <w:rPr>
          <w:sz w:val="24"/>
          <w:szCs w:val="24"/>
        </w:rPr>
      </w:pPr>
      <w:r w:rsidRPr="00DF787E">
        <w:rPr>
          <w:sz w:val="24"/>
          <w:szCs w:val="24"/>
        </w:rPr>
        <w:t xml:space="preserve">insert into </w:t>
      </w:r>
      <w:proofErr w:type="spellStart"/>
      <w:r w:rsidRPr="00DF787E">
        <w:rPr>
          <w:sz w:val="24"/>
          <w:szCs w:val="24"/>
        </w:rPr>
        <w:t>personCheck</w:t>
      </w:r>
      <w:proofErr w:type="spellEnd"/>
      <w:r w:rsidRPr="00DF787E">
        <w:rPr>
          <w:sz w:val="24"/>
          <w:szCs w:val="24"/>
        </w:rPr>
        <w:t xml:space="preserve"> values(111,'rohan',24</w:t>
      </w:r>
      <w:proofErr w:type="gramStart"/>
      <w:r w:rsidRPr="00DF787E">
        <w:rPr>
          <w:sz w:val="24"/>
          <w:szCs w:val="24"/>
        </w:rPr>
        <w:t>),(</w:t>
      </w:r>
      <w:proofErr w:type="gramEnd"/>
      <w:r w:rsidRPr="00DF787E">
        <w:rPr>
          <w:sz w:val="24"/>
          <w:szCs w:val="24"/>
        </w:rPr>
        <w:t>112,'yash',25),(113,'aniket',17);</w:t>
      </w:r>
    </w:p>
    <w:p w14:paraId="01E7E98C" w14:textId="77777777" w:rsidR="00232FDD" w:rsidRPr="00DF787E" w:rsidRDefault="00232FDD" w:rsidP="00232FDD">
      <w:pPr>
        <w:pStyle w:val="NoSpacing"/>
        <w:rPr>
          <w:sz w:val="24"/>
          <w:szCs w:val="24"/>
        </w:rPr>
      </w:pPr>
    </w:p>
    <w:p w14:paraId="5C178598" w14:textId="38F74FE4" w:rsidR="002D131F" w:rsidRDefault="00232FDD" w:rsidP="00232FDD">
      <w:pPr>
        <w:pStyle w:val="NoSpacing"/>
        <w:rPr>
          <w:sz w:val="24"/>
          <w:szCs w:val="24"/>
        </w:rPr>
      </w:pPr>
      <w:r w:rsidRPr="00DF787E">
        <w:rPr>
          <w:sz w:val="24"/>
          <w:szCs w:val="24"/>
        </w:rPr>
        <w:t xml:space="preserve">select * from </w:t>
      </w:r>
      <w:proofErr w:type="spellStart"/>
      <w:r w:rsidRPr="00DF787E">
        <w:rPr>
          <w:sz w:val="24"/>
          <w:szCs w:val="24"/>
        </w:rPr>
        <w:t>personCheck</w:t>
      </w:r>
      <w:proofErr w:type="spellEnd"/>
      <w:r w:rsidRPr="00DF787E">
        <w:rPr>
          <w:sz w:val="24"/>
          <w:szCs w:val="24"/>
        </w:rPr>
        <w:t>;</w:t>
      </w:r>
    </w:p>
    <w:p w14:paraId="0DEF586A" w14:textId="77777777" w:rsidR="003347B2" w:rsidRDefault="003347B2" w:rsidP="00232FDD">
      <w:pPr>
        <w:pStyle w:val="NoSpacing"/>
        <w:rPr>
          <w:sz w:val="24"/>
          <w:szCs w:val="24"/>
        </w:rPr>
      </w:pPr>
    </w:p>
    <w:p w14:paraId="7F1E13A6" w14:textId="77777777" w:rsidR="003347B2" w:rsidRDefault="003347B2" w:rsidP="00232FDD">
      <w:pPr>
        <w:pStyle w:val="NoSpacing"/>
        <w:rPr>
          <w:sz w:val="24"/>
          <w:szCs w:val="24"/>
        </w:rPr>
      </w:pPr>
    </w:p>
    <w:p w14:paraId="3D743F4F" w14:textId="484CE0D5" w:rsidR="009D1A15" w:rsidRPr="00E012D1" w:rsidRDefault="008F47DD" w:rsidP="00232FDD">
      <w:pPr>
        <w:pStyle w:val="NoSpacing"/>
        <w:rPr>
          <w:b/>
          <w:bCs/>
          <w:sz w:val="24"/>
          <w:szCs w:val="24"/>
        </w:rPr>
      </w:pPr>
      <w:r w:rsidRPr="00E012D1">
        <w:rPr>
          <w:b/>
          <w:bCs/>
          <w:sz w:val="24"/>
          <w:szCs w:val="24"/>
        </w:rPr>
        <w:t>#d</w:t>
      </w:r>
      <w:r w:rsidR="00FC486A" w:rsidRPr="00E012D1">
        <w:rPr>
          <w:b/>
          <w:bCs/>
          <w:sz w:val="24"/>
          <w:szCs w:val="24"/>
        </w:rPr>
        <w:t>elete</w:t>
      </w:r>
      <w:r w:rsidRPr="00E012D1">
        <w:rPr>
          <w:b/>
          <w:bCs/>
          <w:sz w:val="24"/>
          <w:szCs w:val="24"/>
        </w:rPr>
        <w:t xml:space="preserve"> table- (it will </w:t>
      </w:r>
      <w:r w:rsidR="00FC486A" w:rsidRPr="00E012D1">
        <w:rPr>
          <w:b/>
          <w:bCs/>
          <w:sz w:val="24"/>
          <w:szCs w:val="24"/>
        </w:rPr>
        <w:t xml:space="preserve">delete whole table if condition is not </w:t>
      </w:r>
      <w:proofErr w:type="gramStart"/>
      <w:r w:rsidR="00FC486A" w:rsidRPr="00E012D1">
        <w:rPr>
          <w:b/>
          <w:bCs/>
          <w:sz w:val="24"/>
          <w:szCs w:val="24"/>
        </w:rPr>
        <w:t xml:space="preserve">given </w:t>
      </w:r>
      <w:r w:rsidRPr="00E012D1">
        <w:rPr>
          <w:b/>
          <w:bCs/>
          <w:sz w:val="24"/>
          <w:szCs w:val="24"/>
        </w:rPr>
        <w:t>)</w:t>
      </w:r>
      <w:proofErr w:type="gramEnd"/>
    </w:p>
    <w:p w14:paraId="44E28C0F" w14:textId="36F66094" w:rsidR="006C0F43" w:rsidRPr="00E012D1" w:rsidRDefault="006C0F43" w:rsidP="006C0F43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 w:rsidRPr="00E012D1">
        <w:rPr>
          <w:b/>
          <w:bCs/>
          <w:sz w:val="24"/>
          <w:szCs w:val="24"/>
        </w:rPr>
        <w:t xml:space="preserve">If </w:t>
      </w:r>
      <w:proofErr w:type="spellStart"/>
      <w:r w:rsidRPr="00E012D1">
        <w:rPr>
          <w:b/>
          <w:bCs/>
          <w:sz w:val="24"/>
          <w:szCs w:val="24"/>
        </w:rPr>
        <w:t>auto_increment</w:t>
      </w:r>
      <w:proofErr w:type="spellEnd"/>
      <w:r w:rsidRPr="00E012D1">
        <w:rPr>
          <w:b/>
          <w:bCs/>
          <w:sz w:val="24"/>
          <w:szCs w:val="24"/>
        </w:rPr>
        <w:t xml:space="preserve"> is used </w:t>
      </w:r>
      <w:r w:rsidR="00A94C68" w:rsidRPr="00E012D1">
        <w:rPr>
          <w:b/>
          <w:bCs/>
          <w:sz w:val="24"/>
          <w:szCs w:val="24"/>
        </w:rPr>
        <w:t xml:space="preserve">&amp; we deleted the table &amp; again added new values it </w:t>
      </w:r>
      <w:r w:rsidR="00CF5FE2" w:rsidRPr="00E012D1">
        <w:rPr>
          <w:b/>
          <w:bCs/>
          <w:sz w:val="24"/>
          <w:szCs w:val="24"/>
        </w:rPr>
        <w:t xml:space="preserve">will </w:t>
      </w:r>
      <w:proofErr w:type="spellStart"/>
      <w:r w:rsidR="00CF5FE2" w:rsidRPr="00E012D1">
        <w:rPr>
          <w:b/>
          <w:bCs/>
          <w:sz w:val="24"/>
          <w:szCs w:val="24"/>
        </w:rPr>
        <w:t>auto_increment</w:t>
      </w:r>
      <w:proofErr w:type="spellEnd"/>
      <w:r w:rsidR="00CF5FE2" w:rsidRPr="00E012D1">
        <w:rPr>
          <w:b/>
          <w:bCs/>
          <w:sz w:val="24"/>
          <w:szCs w:val="24"/>
        </w:rPr>
        <w:t xml:space="preserve"> from that deleted </w:t>
      </w:r>
      <w:proofErr w:type="gramStart"/>
      <w:r w:rsidR="00CF5FE2" w:rsidRPr="00E012D1">
        <w:rPr>
          <w:b/>
          <w:bCs/>
          <w:sz w:val="24"/>
          <w:szCs w:val="24"/>
        </w:rPr>
        <w:t>row(</w:t>
      </w:r>
      <w:proofErr w:type="gramEnd"/>
      <w:r w:rsidR="00CF5FE2" w:rsidRPr="00E012D1">
        <w:rPr>
          <w:b/>
          <w:bCs/>
          <w:sz w:val="24"/>
          <w:szCs w:val="24"/>
        </w:rPr>
        <w:t>it didn’t reset counter)</w:t>
      </w:r>
    </w:p>
    <w:p w14:paraId="39C61754" w14:textId="6424A1ED" w:rsidR="00032CA2" w:rsidRDefault="00AD0159" w:rsidP="00032CA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delete table </w:t>
      </w:r>
      <w:r w:rsidR="008E716A">
        <w:rPr>
          <w:sz w:val="24"/>
          <w:szCs w:val="24"/>
        </w:rPr>
        <w:t>Student</w:t>
      </w:r>
      <w:r w:rsidR="003D637C">
        <w:rPr>
          <w:sz w:val="24"/>
          <w:szCs w:val="24"/>
        </w:rPr>
        <w:t>;</w:t>
      </w:r>
    </w:p>
    <w:p w14:paraId="4B77E4DF" w14:textId="77777777" w:rsidR="00DF40D5" w:rsidRDefault="00DF40D5" w:rsidP="00032CA2">
      <w:pPr>
        <w:pStyle w:val="NoSpacing"/>
        <w:rPr>
          <w:sz w:val="24"/>
          <w:szCs w:val="24"/>
        </w:rPr>
      </w:pPr>
    </w:p>
    <w:p w14:paraId="285B37DD" w14:textId="77777777" w:rsidR="004D485D" w:rsidRDefault="00DF40D5" w:rsidP="00032CA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delete from Student where </w:t>
      </w:r>
      <w:r w:rsidR="003856D9">
        <w:rPr>
          <w:sz w:val="24"/>
          <w:szCs w:val="24"/>
        </w:rPr>
        <w:t>id = 101;</w:t>
      </w:r>
      <w:r w:rsidR="00746245">
        <w:rPr>
          <w:sz w:val="24"/>
          <w:szCs w:val="24"/>
        </w:rPr>
        <w:t xml:space="preserve"> </w:t>
      </w:r>
      <w:r w:rsidR="00746245" w:rsidRPr="00746245">
        <w:rPr>
          <w:sz w:val="24"/>
          <w:szCs w:val="24"/>
        </w:rPr>
        <w:sym w:font="Wingdings" w:char="F0E0"/>
      </w:r>
    </w:p>
    <w:p w14:paraId="3933F8BF" w14:textId="4A11CFBC" w:rsidR="00DF40D5" w:rsidRDefault="00746245" w:rsidP="00032CA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(if condition given then only row or rows will </w:t>
      </w:r>
      <w:proofErr w:type="spellStart"/>
      <w:r>
        <w:rPr>
          <w:sz w:val="24"/>
          <w:szCs w:val="24"/>
        </w:rPr>
        <w:t>ge</w:t>
      </w:r>
      <w:proofErr w:type="spellEnd"/>
      <w:r>
        <w:rPr>
          <w:sz w:val="24"/>
          <w:szCs w:val="24"/>
        </w:rPr>
        <w:t xml:space="preserve"> deleted)</w:t>
      </w:r>
    </w:p>
    <w:p w14:paraId="44BE6EAF" w14:textId="77777777" w:rsidR="00F60083" w:rsidRDefault="00F60083" w:rsidP="00032CA2">
      <w:pPr>
        <w:pStyle w:val="NoSpacing"/>
        <w:rPr>
          <w:sz w:val="24"/>
          <w:szCs w:val="24"/>
        </w:rPr>
      </w:pPr>
    </w:p>
    <w:p w14:paraId="0C5263A7" w14:textId="0E130383" w:rsidR="008F47DD" w:rsidRDefault="00BF52C1" w:rsidP="00232FDD">
      <w:pPr>
        <w:pStyle w:val="NoSpacing"/>
        <w:rPr>
          <w:b/>
          <w:bCs/>
          <w:sz w:val="24"/>
          <w:szCs w:val="24"/>
        </w:rPr>
      </w:pPr>
      <w:r w:rsidRPr="00E012D1">
        <w:rPr>
          <w:b/>
          <w:bCs/>
          <w:sz w:val="24"/>
          <w:szCs w:val="24"/>
        </w:rPr>
        <w:t>#</w:t>
      </w:r>
      <w:r w:rsidR="00D65F30">
        <w:rPr>
          <w:b/>
          <w:bCs/>
          <w:sz w:val="24"/>
          <w:szCs w:val="24"/>
        </w:rPr>
        <w:t>truncate</w:t>
      </w:r>
      <w:r w:rsidRPr="00E012D1">
        <w:rPr>
          <w:b/>
          <w:bCs/>
          <w:sz w:val="24"/>
          <w:szCs w:val="24"/>
        </w:rPr>
        <w:t xml:space="preserve"> table- (it will delete whole table if condition is not </w:t>
      </w:r>
      <w:proofErr w:type="gramStart"/>
      <w:r w:rsidRPr="00E012D1">
        <w:rPr>
          <w:b/>
          <w:bCs/>
          <w:sz w:val="24"/>
          <w:szCs w:val="24"/>
        </w:rPr>
        <w:t>given )</w:t>
      </w:r>
      <w:proofErr w:type="gramEnd"/>
    </w:p>
    <w:p w14:paraId="06CB288A" w14:textId="41808483" w:rsidR="0012030F" w:rsidRDefault="000826CF" w:rsidP="000826CF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 w:rsidRPr="00A16471">
        <w:rPr>
          <w:b/>
          <w:bCs/>
          <w:sz w:val="24"/>
          <w:szCs w:val="24"/>
        </w:rPr>
        <w:t xml:space="preserve">If </w:t>
      </w:r>
      <w:proofErr w:type="spellStart"/>
      <w:r w:rsidRPr="00A16471">
        <w:rPr>
          <w:b/>
          <w:bCs/>
          <w:sz w:val="24"/>
          <w:szCs w:val="24"/>
        </w:rPr>
        <w:t>auto_increment</w:t>
      </w:r>
      <w:proofErr w:type="spellEnd"/>
      <w:r w:rsidRPr="00A16471">
        <w:rPr>
          <w:b/>
          <w:bCs/>
          <w:sz w:val="24"/>
          <w:szCs w:val="24"/>
        </w:rPr>
        <w:t xml:space="preserve"> is used &amp; </w:t>
      </w:r>
      <w:r w:rsidR="006E1037" w:rsidRPr="00A16471">
        <w:rPr>
          <w:b/>
          <w:bCs/>
          <w:sz w:val="24"/>
          <w:szCs w:val="24"/>
        </w:rPr>
        <w:t xml:space="preserve">we deleted the table &amp; again added new values then it will </w:t>
      </w:r>
      <w:proofErr w:type="spellStart"/>
      <w:r w:rsidR="006E1037" w:rsidRPr="00A16471">
        <w:rPr>
          <w:b/>
          <w:bCs/>
          <w:sz w:val="24"/>
          <w:szCs w:val="24"/>
        </w:rPr>
        <w:t>auto_increment</w:t>
      </w:r>
      <w:proofErr w:type="spellEnd"/>
      <w:r w:rsidR="006E1037" w:rsidRPr="00A16471">
        <w:rPr>
          <w:b/>
          <w:bCs/>
          <w:sz w:val="24"/>
          <w:szCs w:val="24"/>
        </w:rPr>
        <w:t xml:space="preserve"> </w:t>
      </w:r>
      <w:r w:rsidR="00F575C6" w:rsidRPr="00A16471">
        <w:rPr>
          <w:b/>
          <w:bCs/>
          <w:sz w:val="24"/>
          <w:szCs w:val="24"/>
        </w:rPr>
        <w:t>from start</w:t>
      </w:r>
      <w:r w:rsidR="008305A9" w:rsidRPr="00A16471">
        <w:rPr>
          <w:b/>
          <w:bCs/>
          <w:sz w:val="24"/>
          <w:szCs w:val="24"/>
        </w:rPr>
        <w:t xml:space="preserve"> </w:t>
      </w:r>
      <w:r w:rsidR="00F575C6" w:rsidRPr="00A16471">
        <w:rPr>
          <w:b/>
          <w:bCs/>
          <w:sz w:val="24"/>
          <w:szCs w:val="24"/>
        </w:rPr>
        <w:t xml:space="preserve">(it resets the </w:t>
      </w:r>
      <w:proofErr w:type="gramStart"/>
      <w:r w:rsidR="00F575C6" w:rsidRPr="00A16471">
        <w:rPr>
          <w:b/>
          <w:bCs/>
          <w:sz w:val="24"/>
          <w:szCs w:val="24"/>
        </w:rPr>
        <w:t>counter</w:t>
      </w:r>
      <w:r w:rsidR="008305A9" w:rsidRPr="00A16471">
        <w:rPr>
          <w:b/>
          <w:bCs/>
          <w:sz w:val="24"/>
          <w:szCs w:val="24"/>
        </w:rPr>
        <w:t xml:space="preserve"> </w:t>
      </w:r>
      <w:r w:rsidR="00F575C6" w:rsidRPr="00A16471">
        <w:rPr>
          <w:b/>
          <w:bCs/>
          <w:sz w:val="24"/>
          <w:szCs w:val="24"/>
        </w:rPr>
        <w:t>)</w:t>
      </w:r>
      <w:proofErr w:type="gramEnd"/>
      <w:r w:rsidR="008305A9" w:rsidRPr="00A16471">
        <w:rPr>
          <w:b/>
          <w:bCs/>
          <w:sz w:val="24"/>
          <w:szCs w:val="24"/>
        </w:rPr>
        <w:t>.</w:t>
      </w:r>
    </w:p>
    <w:p w14:paraId="019B0C70" w14:textId="36F018D7" w:rsidR="005D09D3" w:rsidRDefault="0006223E" w:rsidP="005D09D3">
      <w:pPr>
        <w:pStyle w:val="NoSpacing"/>
        <w:rPr>
          <w:sz w:val="24"/>
          <w:szCs w:val="24"/>
        </w:rPr>
      </w:pPr>
      <w:r w:rsidRPr="00D96664">
        <w:rPr>
          <w:sz w:val="24"/>
          <w:szCs w:val="24"/>
        </w:rPr>
        <w:t>t</w:t>
      </w:r>
      <w:r w:rsidR="005D09D3" w:rsidRPr="00D96664">
        <w:rPr>
          <w:sz w:val="24"/>
          <w:szCs w:val="24"/>
        </w:rPr>
        <w:t>runcate from Student;</w:t>
      </w:r>
    </w:p>
    <w:p w14:paraId="08D49481" w14:textId="77777777" w:rsidR="00B976B3" w:rsidRDefault="00B976B3" w:rsidP="005D09D3">
      <w:pPr>
        <w:pStyle w:val="NoSpacing"/>
        <w:rPr>
          <w:sz w:val="24"/>
          <w:szCs w:val="24"/>
        </w:rPr>
      </w:pPr>
    </w:p>
    <w:p w14:paraId="01FC6416" w14:textId="77777777" w:rsidR="00B976B3" w:rsidRDefault="00B976B3" w:rsidP="005D09D3">
      <w:pPr>
        <w:pStyle w:val="NoSpacing"/>
        <w:rPr>
          <w:sz w:val="24"/>
          <w:szCs w:val="24"/>
        </w:rPr>
      </w:pPr>
    </w:p>
    <w:p w14:paraId="74B61C8C" w14:textId="5BEBE28E" w:rsidR="007356DB" w:rsidRDefault="004C0D49" w:rsidP="007356DB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4C0D49">
        <w:rPr>
          <w:b/>
          <w:bCs/>
          <w:sz w:val="28"/>
          <w:szCs w:val="28"/>
        </w:rPr>
        <w:t xml:space="preserve">Joins- </w:t>
      </w:r>
    </w:p>
    <w:p w14:paraId="7C8B5C3D" w14:textId="77777777" w:rsidR="00683901" w:rsidRPr="00683901" w:rsidRDefault="00683901" w:rsidP="00683901">
      <w:pPr>
        <w:pStyle w:val="NoSpacing"/>
        <w:rPr>
          <w:sz w:val="24"/>
          <w:szCs w:val="24"/>
        </w:rPr>
      </w:pPr>
      <w:r w:rsidRPr="00683901">
        <w:rPr>
          <w:sz w:val="24"/>
          <w:szCs w:val="24"/>
        </w:rPr>
        <w:t>use expo;</w:t>
      </w:r>
    </w:p>
    <w:p w14:paraId="095E9D41" w14:textId="77777777" w:rsidR="00683901" w:rsidRDefault="00683901" w:rsidP="00683901">
      <w:pPr>
        <w:pStyle w:val="NoSpacing"/>
        <w:rPr>
          <w:sz w:val="24"/>
          <w:szCs w:val="24"/>
        </w:rPr>
      </w:pPr>
      <w:r w:rsidRPr="00683901">
        <w:rPr>
          <w:sz w:val="24"/>
          <w:szCs w:val="24"/>
        </w:rPr>
        <w:t xml:space="preserve">create table </w:t>
      </w:r>
      <w:proofErr w:type="gramStart"/>
      <w:r w:rsidRPr="00683901">
        <w:rPr>
          <w:sz w:val="24"/>
          <w:szCs w:val="24"/>
        </w:rPr>
        <w:t>customer(</w:t>
      </w:r>
      <w:proofErr w:type="spellStart"/>
      <w:proofErr w:type="gramEnd"/>
      <w:r w:rsidRPr="00683901">
        <w:rPr>
          <w:sz w:val="24"/>
          <w:szCs w:val="24"/>
        </w:rPr>
        <w:t>cid</w:t>
      </w:r>
      <w:proofErr w:type="spellEnd"/>
      <w:r w:rsidRPr="00683901">
        <w:rPr>
          <w:sz w:val="24"/>
          <w:szCs w:val="24"/>
        </w:rPr>
        <w:t xml:space="preserve"> int primary </w:t>
      </w:r>
      <w:proofErr w:type="spellStart"/>
      <w:r w:rsidRPr="00683901">
        <w:rPr>
          <w:sz w:val="24"/>
          <w:szCs w:val="24"/>
        </w:rPr>
        <w:t>key,cname</w:t>
      </w:r>
      <w:proofErr w:type="spellEnd"/>
      <w:r w:rsidRPr="00683901">
        <w:rPr>
          <w:sz w:val="24"/>
          <w:szCs w:val="24"/>
        </w:rPr>
        <w:t xml:space="preserve"> varchar(20));</w:t>
      </w:r>
    </w:p>
    <w:p w14:paraId="47A3BF8C" w14:textId="77777777" w:rsidR="00FF0148" w:rsidRPr="00683901" w:rsidRDefault="00FF0148" w:rsidP="00683901">
      <w:pPr>
        <w:pStyle w:val="NoSpacing"/>
        <w:rPr>
          <w:sz w:val="24"/>
          <w:szCs w:val="24"/>
        </w:rPr>
      </w:pPr>
    </w:p>
    <w:p w14:paraId="0DC37B4B" w14:textId="77777777" w:rsidR="00683901" w:rsidRPr="00683901" w:rsidRDefault="00683901" w:rsidP="00683901">
      <w:pPr>
        <w:pStyle w:val="NoSpacing"/>
        <w:rPr>
          <w:sz w:val="24"/>
          <w:szCs w:val="24"/>
        </w:rPr>
      </w:pPr>
      <w:r w:rsidRPr="00683901">
        <w:rPr>
          <w:sz w:val="24"/>
          <w:szCs w:val="24"/>
        </w:rPr>
        <w:t>insert into customer values(101,'Rohan'</w:t>
      </w:r>
      <w:proofErr w:type="gramStart"/>
      <w:r w:rsidRPr="00683901">
        <w:rPr>
          <w:sz w:val="24"/>
          <w:szCs w:val="24"/>
        </w:rPr>
        <w:t>),(</w:t>
      </w:r>
      <w:proofErr w:type="gramEnd"/>
      <w:r w:rsidRPr="00683901">
        <w:rPr>
          <w:sz w:val="24"/>
          <w:szCs w:val="24"/>
        </w:rPr>
        <w:t>102,'Aniket'),(103,'Yash'),(104,'Sarthak');</w:t>
      </w:r>
    </w:p>
    <w:p w14:paraId="1F5D93F6" w14:textId="77777777" w:rsidR="00683901" w:rsidRPr="00683901" w:rsidRDefault="00683901" w:rsidP="00683901">
      <w:pPr>
        <w:pStyle w:val="NoSpacing"/>
        <w:rPr>
          <w:sz w:val="24"/>
          <w:szCs w:val="24"/>
        </w:rPr>
      </w:pPr>
      <w:r w:rsidRPr="00683901">
        <w:rPr>
          <w:sz w:val="24"/>
          <w:szCs w:val="24"/>
        </w:rPr>
        <w:t>insert into customer values(105,'aakash');</w:t>
      </w:r>
    </w:p>
    <w:p w14:paraId="6402022E" w14:textId="77777777" w:rsidR="00683901" w:rsidRPr="00683901" w:rsidRDefault="00683901" w:rsidP="00683901">
      <w:pPr>
        <w:pStyle w:val="NoSpacing"/>
        <w:rPr>
          <w:sz w:val="24"/>
          <w:szCs w:val="24"/>
        </w:rPr>
      </w:pPr>
      <w:r w:rsidRPr="00683901">
        <w:rPr>
          <w:sz w:val="24"/>
          <w:szCs w:val="24"/>
        </w:rPr>
        <w:t>select * from customer;</w:t>
      </w:r>
    </w:p>
    <w:p w14:paraId="3C1A994B" w14:textId="77777777" w:rsidR="00683901" w:rsidRDefault="00683901" w:rsidP="00683901">
      <w:pPr>
        <w:pStyle w:val="NoSpacing"/>
        <w:rPr>
          <w:sz w:val="24"/>
          <w:szCs w:val="24"/>
        </w:rPr>
      </w:pPr>
    </w:p>
    <w:p w14:paraId="0E9F7E0F" w14:textId="77777777" w:rsidR="0077442F" w:rsidRPr="00683901" w:rsidRDefault="0077442F" w:rsidP="00683901">
      <w:pPr>
        <w:pStyle w:val="NoSpacing"/>
        <w:rPr>
          <w:sz w:val="24"/>
          <w:szCs w:val="24"/>
        </w:rPr>
      </w:pPr>
    </w:p>
    <w:p w14:paraId="6377B261" w14:textId="77777777" w:rsidR="00683901" w:rsidRDefault="00683901" w:rsidP="00683901">
      <w:pPr>
        <w:pStyle w:val="NoSpacing"/>
        <w:rPr>
          <w:sz w:val="24"/>
          <w:szCs w:val="24"/>
        </w:rPr>
      </w:pPr>
      <w:r w:rsidRPr="00683901">
        <w:rPr>
          <w:sz w:val="24"/>
          <w:szCs w:val="24"/>
        </w:rPr>
        <w:t xml:space="preserve">create table </w:t>
      </w:r>
      <w:proofErr w:type="gramStart"/>
      <w:r w:rsidRPr="00683901">
        <w:rPr>
          <w:sz w:val="24"/>
          <w:szCs w:val="24"/>
        </w:rPr>
        <w:t>product(</w:t>
      </w:r>
      <w:proofErr w:type="spellStart"/>
      <w:proofErr w:type="gramEnd"/>
      <w:r w:rsidRPr="00683901">
        <w:rPr>
          <w:sz w:val="24"/>
          <w:szCs w:val="24"/>
        </w:rPr>
        <w:t>pid</w:t>
      </w:r>
      <w:proofErr w:type="spellEnd"/>
      <w:r w:rsidRPr="00683901">
        <w:rPr>
          <w:sz w:val="24"/>
          <w:szCs w:val="24"/>
        </w:rPr>
        <w:t xml:space="preserve"> int primary </w:t>
      </w:r>
      <w:proofErr w:type="spellStart"/>
      <w:r w:rsidRPr="00683901">
        <w:rPr>
          <w:sz w:val="24"/>
          <w:szCs w:val="24"/>
        </w:rPr>
        <w:t>key,pname</w:t>
      </w:r>
      <w:proofErr w:type="spellEnd"/>
      <w:r w:rsidRPr="00683901">
        <w:rPr>
          <w:sz w:val="24"/>
          <w:szCs w:val="24"/>
        </w:rPr>
        <w:t xml:space="preserve"> varchar(20),price </w:t>
      </w:r>
      <w:proofErr w:type="spellStart"/>
      <w:r w:rsidRPr="00683901">
        <w:rPr>
          <w:sz w:val="24"/>
          <w:szCs w:val="24"/>
        </w:rPr>
        <w:t>int,id</w:t>
      </w:r>
      <w:proofErr w:type="spellEnd"/>
      <w:r w:rsidRPr="00683901">
        <w:rPr>
          <w:sz w:val="24"/>
          <w:szCs w:val="24"/>
        </w:rPr>
        <w:t xml:space="preserve"> </w:t>
      </w:r>
      <w:proofErr w:type="spellStart"/>
      <w:r w:rsidRPr="00683901">
        <w:rPr>
          <w:sz w:val="24"/>
          <w:szCs w:val="24"/>
        </w:rPr>
        <w:t>int,foreign</w:t>
      </w:r>
      <w:proofErr w:type="spellEnd"/>
      <w:r w:rsidRPr="00683901">
        <w:rPr>
          <w:sz w:val="24"/>
          <w:szCs w:val="24"/>
        </w:rPr>
        <w:t xml:space="preserve"> key(id) references customer(</w:t>
      </w:r>
      <w:proofErr w:type="spellStart"/>
      <w:r w:rsidRPr="00683901">
        <w:rPr>
          <w:sz w:val="24"/>
          <w:szCs w:val="24"/>
        </w:rPr>
        <w:t>cid</w:t>
      </w:r>
      <w:proofErr w:type="spellEnd"/>
      <w:r w:rsidRPr="00683901">
        <w:rPr>
          <w:sz w:val="24"/>
          <w:szCs w:val="24"/>
        </w:rPr>
        <w:t>));</w:t>
      </w:r>
    </w:p>
    <w:p w14:paraId="66511C2E" w14:textId="77777777" w:rsidR="0077442F" w:rsidRPr="00683901" w:rsidRDefault="0077442F" w:rsidP="00683901">
      <w:pPr>
        <w:pStyle w:val="NoSpacing"/>
        <w:rPr>
          <w:sz w:val="24"/>
          <w:szCs w:val="24"/>
        </w:rPr>
      </w:pPr>
    </w:p>
    <w:p w14:paraId="02030ECE" w14:textId="77777777" w:rsidR="00683901" w:rsidRPr="00683901" w:rsidRDefault="00683901" w:rsidP="00683901">
      <w:pPr>
        <w:pStyle w:val="NoSpacing"/>
        <w:rPr>
          <w:sz w:val="24"/>
          <w:szCs w:val="24"/>
        </w:rPr>
      </w:pPr>
      <w:r w:rsidRPr="00683901">
        <w:rPr>
          <w:sz w:val="24"/>
          <w:szCs w:val="24"/>
        </w:rPr>
        <w:t>insert into product values(201,'laptop',60000,102</w:t>
      </w:r>
      <w:proofErr w:type="gramStart"/>
      <w:r w:rsidRPr="00683901">
        <w:rPr>
          <w:sz w:val="24"/>
          <w:szCs w:val="24"/>
        </w:rPr>
        <w:t>),(</w:t>
      </w:r>
      <w:proofErr w:type="gramEnd"/>
      <w:r w:rsidRPr="00683901">
        <w:rPr>
          <w:sz w:val="24"/>
          <w:szCs w:val="24"/>
        </w:rPr>
        <w:t>202,'tv',50000,103),(203,'fridge',40000,104),</w:t>
      </w:r>
    </w:p>
    <w:p w14:paraId="4A5BA6F6" w14:textId="77777777" w:rsidR="00683901" w:rsidRDefault="00683901" w:rsidP="00683901">
      <w:pPr>
        <w:pStyle w:val="NoSpacing"/>
        <w:rPr>
          <w:sz w:val="24"/>
          <w:szCs w:val="24"/>
        </w:rPr>
      </w:pPr>
      <w:r w:rsidRPr="00683901">
        <w:rPr>
          <w:sz w:val="24"/>
          <w:szCs w:val="24"/>
        </w:rPr>
        <w:t>(204,'mobile',80000,101</w:t>
      </w:r>
      <w:proofErr w:type="gramStart"/>
      <w:r w:rsidRPr="00683901">
        <w:rPr>
          <w:sz w:val="24"/>
          <w:szCs w:val="24"/>
        </w:rPr>
        <w:t>),(</w:t>
      </w:r>
      <w:proofErr w:type="gramEnd"/>
      <w:r w:rsidRPr="00683901">
        <w:rPr>
          <w:sz w:val="24"/>
          <w:szCs w:val="24"/>
        </w:rPr>
        <w:t>205,'microwave',25000,103);</w:t>
      </w:r>
    </w:p>
    <w:p w14:paraId="68183424" w14:textId="77777777" w:rsidR="0077442F" w:rsidRPr="00683901" w:rsidRDefault="0077442F" w:rsidP="00683901">
      <w:pPr>
        <w:pStyle w:val="NoSpacing"/>
        <w:rPr>
          <w:sz w:val="24"/>
          <w:szCs w:val="24"/>
        </w:rPr>
      </w:pPr>
    </w:p>
    <w:p w14:paraId="39211911" w14:textId="77777777" w:rsidR="00683901" w:rsidRPr="00683901" w:rsidRDefault="00683901" w:rsidP="00683901">
      <w:pPr>
        <w:pStyle w:val="NoSpacing"/>
        <w:rPr>
          <w:sz w:val="24"/>
          <w:szCs w:val="24"/>
        </w:rPr>
      </w:pPr>
      <w:r w:rsidRPr="00683901">
        <w:rPr>
          <w:sz w:val="24"/>
          <w:szCs w:val="24"/>
        </w:rPr>
        <w:t>insert into product(</w:t>
      </w:r>
      <w:proofErr w:type="spellStart"/>
      <w:proofErr w:type="gramStart"/>
      <w:r w:rsidRPr="00683901">
        <w:rPr>
          <w:sz w:val="24"/>
          <w:szCs w:val="24"/>
        </w:rPr>
        <w:t>pid,pname</w:t>
      </w:r>
      <w:proofErr w:type="gramEnd"/>
      <w:r w:rsidRPr="00683901">
        <w:rPr>
          <w:sz w:val="24"/>
          <w:szCs w:val="24"/>
        </w:rPr>
        <w:t>,price</w:t>
      </w:r>
      <w:proofErr w:type="spellEnd"/>
      <w:r w:rsidRPr="00683901">
        <w:rPr>
          <w:sz w:val="24"/>
          <w:szCs w:val="24"/>
        </w:rPr>
        <w:t>) values(206,'book',750);</w:t>
      </w:r>
    </w:p>
    <w:p w14:paraId="45CB68A8" w14:textId="77777777" w:rsidR="00683901" w:rsidRPr="00683901" w:rsidRDefault="00683901" w:rsidP="00683901">
      <w:pPr>
        <w:pStyle w:val="NoSpacing"/>
        <w:rPr>
          <w:sz w:val="24"/>
          <w:szCs w:val="24"/>
        </w:rPr>
      </w:pPr>
      <w:r w:rsidRPr="00683901">
        <w:rPr>
          <w:sz w:val="24"/>
          <w:szCs w:val="24"/>
        </w:rPr>
        <w:t>insert into product(</w:t>
      </w:r>
      <w:proofErr w:type="spellStart"/>
      <w:proofErr w:type="gramStart"/>
      <w:r w:rsidRPr="00683901">
        <w:rPr>
          <w:sz w:val="24"/>
          <w:szCs w:val="24"/>
        </w:rPr>
        <w:t>pid,pname</w:t>
      </w:r>
      <w:proofErr w:type="gramEnd"/>
      <w:r w:rsidRPr="00683901">
        <w:rPr>
          <w:sz w:val="24"/>
          <w:szCs w:val="24"/>
        </w:rPr>
        <w:t>,price</w:t>
      </w:r>
      <w:proofErr w:type="spellEnd"/>
      <w:r w:rsidRPr="00683901">
        <w:rPr>
          <w:sz w:val="24"/>
          <w:szCs w:val="24"/>
        </w:rPr>
        <w:t>) values(207,'trimmer',2000);</w:t>
      </w:r>
    </w:p>
    <w:p w14:paraId="27CC5192" w14:textId="277AD9D0" w:rsidR="00683901" w:rsidRPr="00683901" w:rsidRDefault="00683901" w:rsidP="00683901">
      <w:pPr>
        <w:pStyle w:val="NoSpacing"/>
        <w:rPr>
          <w:sz w:val="24"/>
          <w:szCs w:val="24"/>
        </w:rPr>
      </w:pPr>
      <w:r w:rsidRPr="00683901">
        <w:rPr>
          <w:sz w:val="24"/>
          <w:szCs w:val="24"/>
        </w:rPr>
        <w:t>select * from product;</w:t>
      </w:r>
    </w:p>
    <w:p w14:paraId="21F49331" w14:textId="77777777" w:rsidR="00683901" w:rsidRPr="007356DB" w:rsidRDefault="00683901" w:rsidP="00683901">
      <w:pPr>
        <w:pStyle w:val="NoSpacing"/>
        <w:rPr>
          <w:b/>
          <w:bCs/>
          <w:sz w:val="28"/>
          <w:szCs w:val="28"/>
        </w:rPr>
      </w:pPr>
    </w:p>
    <w:p w14:paraId="7AE4E739" w14:textId="77777777" w:rsidR="00174361" w:rsidRDefault="00174361" w:rsidP="004D10A2">
      <w:pPr>
        <w:pStyle w:val="NoSpacing"/>
        <w:rPr>
          <w:b/>
          <w:bCs/>
          <w:sz w:val="28"/>
          <w:szCs w:val="28"/>
        </w:rPr>
      </w:pPr>
    </w:p>
    <w:p w14:paraId="7B080EB3" w14:textId="77777777" w:rsidR="00174361" w:rsidRDefault="00174361" w:rsidP="004D10A2">
      <w:pPr>
        <w:pStyle w:val="NoSpacing"/>
        <w:rPr>
          <w:b/>
          <w:bCs/>
          <w:sz w:val="28"/>
          <w:szCs w:val="28"/>
        </w:rPr>
      </w:pPr>
    </w:p>
    <w:p w14:paraId="5EAAF836" w14:textId="77777777" w:rsidR="00174361" w:rsidRDefault="00174361" w:rsidP="004D10A2">
      <w:pPr>
        <w:pStyle w:val="NoSpacing"/>
        <w:rPr>
          <w:b/>
          <w:bCs/>
          <w:sz w:val="28"/>
          <w:szCs w:val="28"/>
        </w:rPr>
      </w:pPr>
    </w:p>
    <w:p w14:paraId="266C75CB" w14:textId="77777777" w:rsidR="00174361" w:rsidRDefault="00174361" w:rsidP="004D10A2">
      <w:pPr>
        <w:pStyle w:val="NoSpacing"/>
        <w:rPr>
          <w:b/>
          <w:bCs/>
          <w:sz w:val="28"/>
          <w:szCs w:val="28"/>
        </w:rPr>
      </w:pPr>
    </w:p>
    <w:p w14:paraId="2335F97B" w14:textId="5A98CD85" w:rsidR="004D10A2" w:rsidRDefault="004D10A2" w:rsidP="004D10A2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#inner join- </w:t>
      </w:r>
      <w:r w:rsidR="003A4C05">
        <w:rPr>
          <w:b/>
          <w:bCs/>
          <w:sz w:val="28"/>
          <w:szCs w:val="28"/>
        </w:rPr>
        <w:t>(</w:t>
      </w:r>
      <w:r w:rsidR="00A13B56">
        <w:rPr>
          <w:b/>
          <w:bCs/>
          <w:sz w:val="28"/>
          <w:szCs w:val="28"/>
        </w:rPr>
        <w:t>it will display common values from 2 tables</w:t>
      </w:r>
      <w:r w:rsidR="009C6357">
        <w:rPr>
          <w:b/>
          <w:bCs/>
          <w:sz w:val="28"/>
          <w:szCs w:val="28"/>
        </w:rPr>
        <w:t xml:space="preserve"> by using foreign key</w:t>
      </w:r>
      <w:r w:rsidR="003A4C05">
        <w:rPr>
          <w:b/>
          <w:bCs/>
          <w:sz w:val="28"/>
          <w:szCs w:val="28"/>
        </w:rPr>
        <w:t>)</w:t>
      </w:r>
    </w:p>
    <w:p w14:paraId="702AB4CD" w14:textId="623BA57E" w:rsidR="007C5911" w:rsidRDefault="007C5911" w:rsidP="004D10A2">
      <w:pPr>
        <w:pStyle w:val="NoSpacing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-(</w:t>
      </w:r>
      <w:proofErr w:type="gramEnd"/>
      <w:r>
        <w:rPr>
          <w:b/>
          <w:bCs/>
          <w:sz w:val="28"/>
          <w:szCs w:val="28"/>
        </w:rPr>
        <w:t xml:space="preserve">or we can add without </w:t>
      </w:r>
      <w:r w:rsidR="00F120F0">
        <w:rPr>
          <w:b/>
          <w:bCs/>
          <w:sz w:val="28"/>
          <w:szCs w:val="28"/>
        </w:rPr>
        <w:t>PK</w:t>
      </w:r>
      <w:r w:rsidR="001A0852">
        <w:rPr>
          <w:b/>
          <w:bCs/>
          <w:sz w:val="28"/>
          <w:szCs w:val="28"/>
        </w:rPr>
        <w:t xml:space="preserve"> &amp; </w:t>
      </w:r>
      <w:r w:rsidR="00F120F0">
        <w:rPr>
          <w:b/>
          <w:bCs/>
          <w:sz w:val="28"/>
          <w:szCs w:val="28"/>
        </w:rPr>
        <w:t>FK</w:t>
      </w:r>
      <w:r w:rsidR="001A0852">
        <w:rPr>
          <w:b/>
          <w:bCs/>
          <w:sz w:val="28"/>
          <w:szCs w:val="28"/>
        </w:rPr>
        <w:t xml:space="preserve"> but values </w:t>
      </w:r>
      <w:r w:rsidR="006E363F">
        <w:rPr>
          <w:b/>
          <w:bCs/>
          <w:sz w:val="28"/>
          <w:szCs w:val="28"/>
        </w:rPr>
        <w:t xml:space="preserve">of both tables </w:t>
      </w:r>
      <w:r w:rsidR="00F120F0">
        <w:rPr>
          <w:b/>
          <w:bCs/>
          <w:sz w:val="28"/>
          <w:szCs w:val="28"/>
        </w:rPr>
        <w:t xml:space="preserve">specifying </w:t>
      </w:r>
      <w:r w:rsidR="006E363F">
        <w:rPr>
          <w:b/>
          <w:bCs/>
          <w:sz w:val="28"/>
          <w:szCs w:val="28"/>
        </w:rPr>
        <w:t xml:space="preserve">column </w:t>
      </w:r>
      <w:r w:rsidR="001A0852">
        <w:rPr>
          <w:b/>
          <w:bCs/>
          <w:sz w:val="28"/>
          <w:szCs w:val="28"/>
        </w:rPr>
        <w:t xml:space="preserve">should be match </w:t>
      </w:r>
      <w:r>
        <w:rPr>
          <w:b/>
          <w:bCs/>
          <w:sz w:val="28"/>
          <w:szCs w:val="28"/>
        </w:rPr>
        <w:t>)</w:t>
      </w:r>
    </w:p>
    <w:p w14:paraId="2D9BAA82" w14:textId="77777777" w:rsidR="009C6357" w:rsidRPr="006B4CFD" w:rsidRDefault="009C6357" w:rsidP="009C6357">
      <w:pPr>
        <w:pStyle w:val="NoSpacing"/>
        <w:rPr>
          <w:sz w:val="24"/>
          <w:szCs w:val="24"/>
        </w:rPr>
      </w:pPr>
      <w:r w:rsidRPr="006B4CFD">
        <w:rPr>
          <w:sz w:val="24"/>
          <w:szCs w:val="24"/>
        </w:rPr>
        <w:t xml:space="preserve">select </w:t>
      </w:r>
      <w:proofErr w:type="spellStart"/>
      <w:proofErr w:type="gramStart"/>
      <w:r w:rsidRPr="006B4CFD">
        <w:rPr>
          <w:sz w:val="24"/>
          <w:szCs w:val="24"/>
        </w:rPr>
        <w:t>customer.cname</w:t>
      </w:r>
      <w:proofErr w:type="spellEnd"/>
      <w:proofErr w:type="gramEnd"/>
      <w:r w:rsidRPr="006B4CFD">
        <w:rPr>
          <w:sz w:val="24"/>
          <w:szCs w:val="24"/>
        </w:rPr>
        <w:t xml:space="preserve">, </w:t>
      </w:r>
      <w:proofErr w:type="spellStart"/>
      <w:r w:rsidRPr="006B4CFD">
        <w:rPr>
          <w:sz w:val="24"/>
          <w:szCs w:val="24"/>
        </w:rPr>
        <w:t>product.pname,product.price</w:t>
      </w:r>
      <w:proofErr w:type="spellEnd"/>
    </w:p>
    <w:p w14:paraId="47E91890" w14:textId="77777777" w:rsidR="009C6357" w:rsidRPr="006B4CFD" w:rsidRDefault="009C6357" w:rsidP="009C6357">
      <w:pPr>
        <w:pStyle w:val="NoSpacing"/>
        <w:rPr>
          <w:sz w:val="24"/>
          <w:szCs w:val="24"/>
        </w:rPr>
      </w:pPr>
      <w:r w:rsidRPr="006B4CFD">
        <w:rPr>
          <w:sz w:val="24"/>
          <w:szCs w:val="24"/>
        </w:rPr>
        <w:t>from customer inner join product</w:t>
      </w:r>
    </w:p>
    <w:p w14:paraId="1F0F8459" w14:textId="54603643" w:rsidR="003A4C05" w:rsidRPr="006B4CFD" w:rsidRDefault="009C6357" w:rsidP="009C6357">
      <w:pPr>
        <w:pStyle w:val="NoSpacing"/>
        <w:rPr>
          <w:sz w:val="24"/>
          <w:szCs w:val="24"/>
        </w:rPr>
      </w:pPr>
      <w:r w:rsidRPr="006B4CFD">
        <w:rPr>
          <w:sz w:val="24"/>
          <w:szCs w:val="24"/>
        </w:rPr>
        <w:t xml:space="preserve">on </w:t>
      </w:r>
      <w:proofErr w:type="spellStart"/>
      <w:r w:rsidRPr="006B4CFD">
        <w:rPr>
          <w:sz w:val="24"/>
          <w:szCs w:val="24"/>
        </w:rPr>
        <w:t>customer.cid</w:t>
      </w:r>
      <w:proofErr w:type="spellEnd"/>
      <w:r w:rsidRPr="006B4CFD">
        <w:rPr>
          <w:sz w:val="24"/>
          <w:szCs w:val="24"/>
        </w:rPr>
        <w:t xml:space="preserve"> = product.id;</w:t>
      </w:r>
    </w:p>
    <w:p w14:paraId="4CE6D343" w14:textId="77777777" w:rsidR="009C6357" w:rsidRDefault="009C6357" w:rsidP="009C6357">
      <w:pPr>
        <w:pStyle w:val="NoSpacing"/>
        <w:rPr>
          <w:sz w:val="28"/>
          <w:szCs w:val="28"/>
        </w:rPr>
      </w:pPr>
    </w:p>
    <w:p w14:paraId="1147A97D" w14:textId="01FA192B" w:rsidR="009C6357" w:rsidRDefault="009C6357" w:rsidP="009C6357">
      <w:pPr>
        <w:pStyle w:val="NoSpacing"/>
        <w:rPr>
          <w:b/>
          <w:bCs/>
          <w:sz w:val="28"/>
          <w:szCs w:val="28"/>
        </w:rPr>
      </w:pPr>
      <w:r w:rsidRPr="007F0FA7">
        <w:rPr>
          <w:b/>
          <w:bCs/>
          <w:sz w:val="28"/>
          <w:szCs w:val="28"/>
        </w:rPr>
        <w:t>#left</w:t>
      </w:r>
      <w:r w:rsidR="007F0FA7" w:rsidRPr="007F0FA7">
        <w:rPr>
          <w:b/>
          <w:bCs/>
          <w:sz w:val="28"/>
          <w:szCs w:val="28"/>
        </w:rPr>
        <w:t xml:space="preserve"> outer join- (</w:t>
      </w:r>
      <w:r w:rsidR="007F0FA7">
        <w:rPr>
          <w:b/>
          <w:bCs/>
          <w:sz w:val="28"/>
          <w:szCs w:val="28"/>
        </w:rPr>
        <w:t xml:space="preserve">it </w:t>
      </w:r>
      <w:proofErr w:type="gramStart"/>
      <w:r w:rsidR="007F0FA7">
        <w:rPr>
          <w:b/>
          <w:bCs/>
          <w:sz w:val="28"/>
          <w:szCs w:val="28"/>
        </w:rPr>
        <w:t>display</w:t>
      </w:r>
      <w:proofErr w:type="gramEnd"/>
      <w:r w:rsidR="007F0FA7">
        <w:rPr>
          <w:b/>
          <w:bCs/>
          <w:sz w:val="28"/>
          <w:szCs w:val="28"/>
        </w:rPr>
        <w:t xml:space="preserve"> left table whole data &amp; </w:t>
      </w:r>
      <w:r w:rsidR="00A65044">
        <w:rPr>
          <w:b/>
          <w:bCs/>
          <w:sz w:val="28"/>
          <w:szCs w:val="28"/>
        </w:rPr>
        <w:t>both table</w:t>
      </w:r>
      <w:r w:rsidR="00231442">
        <w:rPr>
          <w:b/>
          <w:bCs/>
          <w:sz w:val="28"/>
          <w:szCs w:val="28"/>
        </w:rPr>
        <w:t>s</w:t>
      </w:r>
      <w:r w:rsidR="00A65044">
        <w:rPr>
          <w:b/>
          <w:bCs/>
          <w:sz w:val="28"/>
          <w:szCs w:val="28"/>
        </w:rPr>
        <w:t xml:space="preserve"> match</w:t>
      </w:r>
      <w:r w:rsidR="00231442">
        <w:rPr>
          <w:b/>
          <w:bCs/>
          <w:sz w:val="28"/>
          <w:szCs w:val="28"/>
        </w:rPr>
        <w:t>ing</w:t>
      </w:r>
      <w:r w:rsidR="00A65044">
        <w:rPr>
          <w:b/>
          <w:bCs/>
          <w:sz w:val="28"/>
          <w:szCs w:val="28"/>
        </w:rPr>
        <w:t xml:space="preserve"> data</w:t>
      </w:r>
      <w:r w:rsidR="007F0FA7" w:rsidRPr="007F0FA7">
        <w:rPr>
          <w:b/>
          <w:bCs/>
          <w:sz w:val="28"/>
          <w:szCs w:val="28"/>
        </w:rPr>
        <w:t>)</w:t>
      </w:r>
    </w:p>
    <w:p w14:paraId="564E1090" w14:textId="77777777" w:rsidR="00DA13CD" w:rsidRPr="006B4CFD" w:rsidRDefault="00DA13CD" w:rsidP="00DA13CD">
      <w:pPr>
        <w:pStyle w:val="NoSpacing"/>
        <w:rPr>
          <w:sz w:val="24"/>
          <w:szCs w:val="24"/>
        </w:rPr>
      </w:pPr>
      <w:r w:rsidRPr="006B4CFD">
        <w:rPr>
          <w:sz w:val="24"/>
          <w:szCs w:val="24"/>
        </w:rPr>
        <w:t xml:space="preserve">select </w:t>
      </w:r>
      <w:proofErr w:type="spellStart"/>
      <w:proofErr w:type="gramStart"/>
      <w:r w:rsidRPr="006B4CFD">
        <w:rPr>
          <w:sz w:val="24"/>
          <w:szCs w:val="24"/>
        </w:rPr>
        <w:t>customer.cname</w:t>
      </w:r>
      <w:proofErr w:type="spellEnd"/>
      <w:proofErr w:type="gramEnd"/>
      <w:r w:rsidRPr="006B4CFD">
        <w:rPr>
          <w:sz w:val="24"/>
          <w:szCs w:val="24"/>
        </w:rPr>
        <w:t xml:space="preserve">, </w:t>
      </w:r>
      <w:proofErr w:type="spellStart"/>
      <w:r w:rsidRPr="006B4CFD">
        <w:rPr>
          <w:sz w:val="24"/>
          <w:szCs w:val="24"/>
        </w:rPr>
        <w:t>product.pname,product.price</w:t>
      </w:r>
      <w:proofErr w:type="spellEnd"/>
    </w:p>
    <w:p w14:paraId="0BDE38FC" w14:textId="77777777" w:rsidR="00DA13CD" w:rsidRPr="006B4CFD" w:rsidRDefault="00DA13CD" w:rsidP="00DA13CD">
      <w:pPr>
        <w:pStyle w:val="NoSpacing"/>
        <w:rPr>
          <w:sz w:val="24"/>
          <w:szCs w:val="24"/>
        </w:rPr>
      </w:pPr>
      <w:r w:rsidRPr="006B4CFD">
        <w:rPr>
          <w:sz w:val="24"/>
          <w:szCs w:val="24"/>
        </w:rPr>
        <w:t>from customer left join product</w:t>
      </w:r>
    </w:p>
    <w:p w14:paraId="59570E5A" w14:textId="673CD8C3" w:rsidR="00A65044" w:rsidRPr="006B4CFD" w:rsidRDefault="00DA13CD" w:rsidP="00DA13CD">
      <w:pPr>
        <w:pStyle w:val="NoSpacing"/>
        <w:rPr>
          <w:sz w:val="24"/>
          <w:szCs w:val="24"/>
        </w:rPr>
      </w:pPr>
      <w:r w:rsidRPr="006B4CFD">
        <w:rPr>
          <w:sz w:val="24"/>
          <w:szCs w:val="24"/>
        </w:rPr>
        <w:t xml:space="preserve">on </w:t>
      </w:r>
      <w:proofErr w:type="spellStart"/>
      <w:r w:rsidRPr="006B4CFD">
        <w:rPr>
          <w:sz w:val="24"/>
          <w:szCs w:val="24"/>
        </w:rPr>
        <w:t>customer.cid</w:t>
      </w:r>
      <w:proofErr w:type="spellEnd"/>
      <w:r w:rsidRPr="006B4CFD">
        <w:rPr>
          <w:sz w:val="24"/>
          <w:szCs w:val="24"/>
        </w:rPr>
        <w:t xml:space="preserve"> = product.id;</w:t>
      </w:r>
    </w:p>
    <w:p w14:paraId="4AAC3C58" w14:textId="77777777" w:rsidR="007F0FA7" w:rsidRDefault="007F0FA7" w:rsidP="009C6357">
      <w:pPr>
        <w:pStyle w:val="NoSpacing"/>
        <w:rPr>
          <w:sz w:val="28"/>
          <w:szCs w:val="28"/>
        </w:rPr>
      </w:pPr>
    </w:p>
    <w:p w14:paraId="7FA293C7" w14:textId="27503F64" w:rsidR="00DA13CD" w:rsidRDefault="00661EC2" w:rsidP="009C6357">
      <w:pPr>
        <w:pStyle w:val="NoSpacing"/>
        <w:rPr>
          <w:b/>
          <w:bCs/>
          <w:sz w:val="28"/>
          <w:szCs w:val="28"/>
        </w:rPr>
      </w:pPr>
      <w:r w:rsidRPr="00661EC2">
        <w:rPr>
          <w:b/>
          <w:bCs/>
          <w:sz w:val="28"/>
          <w:szCs w:val="28"/>
        </w:rPr>
        <w:t>#Right Outer join</w:t>
      </w:r>
      <w:proofErr w:type="gramStart"/>
      <w:r w:rsidRPr="00661EC2">
        <w:rPr>
          <w:b/>
          <w:bCs/>
          <w:sz w:val="28"/>
          <w:szCs w:val="28"/>
        </w:rPr>
        <w:t>-(</w:t>
      </w:r>
      <w:proofErr w:type="gramEnd"/>
      <w:r w:rsidR="00231442">
        <w:rPr>
          <w:b/>
          <w:bCs/>
          <w:sz w:val="28"/>
          <w:szCs w:val="28"/>
        </w:rPr>
        <w:t>it display right table whole data &amp; both tables matching data</w:t>
      </w:r>
      <w:r w:rsidRPr="00661EC2">
        <w:rPr>
          <w:b/>
          <w:bCs/>
          <w:sz w:val="28"/>
          <w:szCs w:val="28"/>
        </w:rPr>
        <w:t>)</w:t>
      </w:r>
    </w:p>
    <w:p w14:paraId="2FE3CABD" w14:textId="77777777" w:rsidR="006B4CFD" w:rsidRPr="006B4CFD" w:rsidRDefault="006B4CFD" w:rsidP="006B4CFD">
      <w:pPr>
        <w:pStyle w:val="NoSpacing"/>
        <w:rPr>
          <w:sz w:val="24"/>
          <w:szCs w:val="24"/>
        </w:rPr>
      </w:pPr>
      <w:r w:rsidRPr="006B4CFD">
        <w:rPr>
          <w:sz w:val="24"/>
          <w:szCs w:val="24"/>
        </w:rPr>
        <w:t xml:space="preserve">select </w:t>
      </w:r>
      <w:proofErr w:type="spellStart"/>
      <w:proofErr w:type="gramStart"/>
      <w:r w:rsidRPr="006B4CFD">
        <w:rPr>
          <w:sz w:val="24"/>
          <w:szCs w:val="24"/>
        </w:rPr>
        <w:t>customer.cname</w:t>
      </w:r>
      <w:proofErr w:type="spellEnd"/>
      <w:proofErr w:type="gramEnd"/>
      <w:r w:rsidRPr="006B4CFD">
        <w:rPr>
          <w:sz w:val="24"/>
          <w:szCs w:val="24"/>
        </w:rPr>
        <w:t xml:space="preserve">, </w:t>
      </w:r>
      <w:proofErr w:type="spellStart"/>
      <w:r w:rsidRPr="006B4CFD">
        <w:rPr>
          <w:sz w:val="24"/>
          <w:szCs w:val="24"/>
        </w:rPr>
        <w:t>product.pname,product.price</w:t>
      </w:r>
      <w:proofErr w:type="spellEnd"/>
    </w:p>
    <w:p w14:paraId="50E5704D" w14:textId="77777777" w:rsidR="006B4CFD" w:rsidRPr="006B4CFD" w:rsidRDefault="006B4CFD" w:rsidP="006B4CFD">
      <w:pPr>
        <w:pStyle w:val="NoSpacing"/>
        <w:rPr>
          <w:sz w:val="24"/>
          <w:szCs w:val="24"/>
        </w:rPr>
      </w:pPr>
      <w:r w:rsidRPr="006B4CFD">
        <w:rPr>
          <w:sz w:val="24"/>
          <w:szCs w:val="24"/>
        </w:rPr>
        <w:t>from customer right outer join product</w:t>
      </w:r>
    </w:p>
    <w:p w14:paraId="56B1ADCD" w14:textId="0D122A4B" w:rsidR="006B4CFD" w:rsidRDefault="006B4CFD" w:rsidP="006B4CFD">
      <w:pPr>
        <w:pStyle w:val="NoSpacing"/>
        <w:rPr>
          <w:sz w:val="24"/>
          <w:szCs w:val="24"/>
        </w:rPr>
      </w:pPr>
      <w:r w:rsidRPr="006B4CFD">
        <w:rPr>
          <w:sz w:val="24"/>
          <w:szCs w:val="24"/>
        </w:rPr>
        <w:t xml:space="preserve">on </w:t>
      </w:r>
      <w:proofErr w:type="spellStart"/>
      <w:r w:rsidRPr="006B4CFD">
        <w:rPr>
          <w:sz w:val="24"/>
          <w:szCs w:val="24"/>
        </w:rPr>
        <w:t>customer.cid</w:t>
      </w:r>
      <w:proofErr w:type="spellEnd"/>
      <w:r w:rsidRPr="006B4CFD">
        <w:rPr>
          <w:sz w:val="24"/>
          <w:szCs w:val="24"/>
        </w:rPr>
        <w:t xml:space="preserve"> = product.id;</w:t>
      </w:r>
    </w:p>
    <w:p w14:paraId="3D439228" w14:textId="77777777" w:rsidR="006B4CFD" w:rsidRDefault="006B4CFD" w:rsidP="006B4CFD">
      <w:pPr>
        <w:pStyle w:val="NoSpacing"/>
        <w:rPr>
          <w:sz w:val="24"/>
          <w:szCs w:val="24"/>
        </w:rPr>
      </w:pPr>
    </w:p>
    <w:p w14:paraId="2700B204" w14:textId="11C500C1" w:rsidR="006B4CFD" w:rsidRPr="009E714D" w:rsidRDefault="00231442" w:rsidP="006B4CFD">
      <w:pPr>
        <w:pStyle w:val="NoSpacing"/>
        <w:rPr>
          <w:b/>
          <w:bCs/>
          <w:sz w:val="28"/>
          <w:szCs w:val="28"/>
        </w:rPr>
      </w:pPr>
      <w:r w:rsidRPr="009E714D">
        <w:rPr>
          <w:b/>
          <w:bCs/>
          <w:sz w:val="28"/>
          <w:szCs w:val="28"/>
        </w:rPr>
        <w:t>#Full Outer Join- (</w:t>
      </w:r>
      <w:r w:rsidR="00B4502A">
        <w:rPr>
          <w:b/>
          <w:bCs/>
          <w:sz w:val="28"/>
          <w:szCs w:val="28"/>
        </w:rPr>
        <w:t xml:space="preserve">combines whole </w:t>
      </w:r>
      <w:proofErr w:type="gramStart"/>
      <w:r w:rsidR="00B4502A">
        <w:rPr>
          <w:b/>
          <w:bCs/>
          <w:sz w:val="28"/>
          <w:szCs w:val="28"/>
        </w:rPr>
        <w:t>table</w:t>
      </w:r>
      <w:r w:rsidRPr="009E714D">
        <w:rPr>
          <w:b/>
          <w:bCs/>
          <w:sz w:val="28"/>
          <w:szCs w:val="28"/>
        </w:rPr>
        <w:t>)</w:t>
      </w:r>
      <w:r w:rsidR="00DA0E6B">
        <w:rPr>
          <w:b/>
          <w:bCs/>
          <w:sz w:val="28"/>
          <w:szCs w:val="28"/>
        </w:rPr>
        <w:t>(</w:t>
      </w:r>
      <w:proofErr w:type="gramEnd"/>
      <w:r w:rsidR="00DA0E6B">
        <w:rPr>
          <w:b/>
          <w:bCs/>
          <w:sz w:val="28"/>
          <w:szCs w:val="28"/>
        </w:rPr>
        <w:t>but not works in SQL &amp; workbench)</w:t>
      </w:r>
    </w:p>
    <w:p w14:paraId="70D3A586" w14:textId="77777777" w:rsidR="00231442" w:rsidRPr="00231442" w:rsidRDefault="00231442" w:rsidP="00231442">
      <w:pPr>
        <w:pStyle w:val="NoSpacing"/>
        <w:rPr>
          <w:sz w:val="24"/>
          <w:szCs w:val="24"/>
        </w:rPr>
      </w:pPr>
      <w:r w:rsidRPr="00231442">
        <w:rPr>
          <w:sz w:val="24"/>
          <w:szCs w:val="24"/>
        </w:rPr>
        <w:t xml:space="preserve">select </w:t>
      </w:r>
      <w:proofErr w:type="spellStart"/>
      <w:proofErr w:type="gramStart"/>
      <w:r w:rsidRPr="00231442">
        <w:rPr>
          <w:sz w:val="24"/>
          <w:szCs w:val="24"/>
        </w:rPr>
        <w:t>customer.cname</w:t>
      </w:r>
      <w:proofErr w:type="spellEnd"/>
      <w:proofErr w:type="gramEnd"/>
      <w:r w:rsidRPr="00231442">
        <w:rPr>
          <w:sz w:val="24"/>
          <w:szCs w:val="24"/>
        </w:rPr>
        <w:t xml:space="preserve">, </w:t>
      </w:r>
      <w:proofErr w:type="spellStart"/>
      <w:r w:rsidRPr="00231442">
        <w:rPr>
          <w:sz w:val="24"/>
          <w:szCs w:val="24"/>
        </w:rPr>
        <w:t>product.pname,product.price</w:t>
      </w:r>
      <w:proofErr w:type="spellEnd"/>
    </w:p>
    <w:p w14:paraId="0281FA59" w14:textId="77777777" w:rsidR="00231442" w:rsidRPr="00231442" w:rsidRDefault="00231442" w:rsidP="00231442">
      <w:pPr>
        <w:pStyle w:val="NoSpacing"/>
        <w:rPr>
          <w:sz w:val="24"/>
          <w:szCs w:val="24"/>
        </w:rPr>
      </w:pPr>
      <w:r w:rsidRPr="00231442">
        <w:rPr>
          <w:sz w:val="24"/>
          <w:szCs w:val="24"/>
        </w:rPr>
        <w:t>from customer full outer join product</w:t>
      </w:r>
    </w:p>
    <w:p w14:paraId="202B90EF" w14:textId="4F6DD4C4" w:rsidR="00231442" w:rsidRDefault="00231442" w:rsidP="00231442">
      <w:pPr>
        <w:pStyle w:val="NoSpacing"/>
        <w:rPr>
          <w:sz w:val="24"/>
          <w:szCs w:val="24"/>
        </w:rPr>
      </w:pPr>
      <w:r w:rsidRPr="00231442">
        <w:rPr>
          <w:sz w:val="24"/>
          <w:szCs w:val="24"/>
        </w:rPr>
        <w:t xml:space="preserve">on </w:t>
      </w:r>
      <w:proofErr w:type="spellStart"/>
      <w:r w:rsidRPr="00231442">
        <w:rPr>
          <w:sz w:val="24"/>
          <w:szCs w:val="24"/>
        </w:rPr>
        <w:t>customer.cid</w:t>
      </w:r>
      <w:proofErr w:type="spellEnd"/>
      <w:r w:rsidRPr="00231442">
        <w:rPr>
          <w:sz w:val="24"/>
          <w:szCs w:val="24"/>
        </w:rPr>
        <w:t xml:space="preserve"> = product.id;</w:t>
      </w:r>
    </w:p>
    <w:p w14:paraId="0A4055E8" w14:textId="77777777" w:rsidR="00DA0E6B" w:rsidRDefault="00DA0E6B" w:rsidP="00231442">
      <w:pPr>
        <w:pStyle w:val="NoSpacing"/>
        <w:rPr>
          <w:sz w:val="24"/>
          <w:szCs w:val="24"/>
        </w:rPr>
      </w:pPr>
    </w:p>
    <w:p w14:paraId="4476409F" w14:textId="77777777" w:rsidR="00FA22A4" w:rsidRDefault="00FA22A4" w:rsidP="00231442">
      <w:pPr>
        <w:pStyle w:val="NoSpacing"/>
        <w:rPr>
          <w:sz w:val="24"/>
          <w:szCs w:val="24"/>
        </w:rPr>
      </w:pPr>
    </w:p>
    <w:p w14:paraId="7EC8AB76" w14:textId="27F5072E" w:rsidR="00DA0E6B" w:rsidRDefault="00E06A0F" w:rsidP="00231442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 w:rsidR="005E6961">
        <w:rPr>
          <w:b/>
          <w:bCs/>
          <w:sz w:val="28"/>
          <w:szCs w:val="28"/>
        </w:rPr>
        <w:t>Cross Join-(</w:t>
      </w:r>
      <w:r w:rsidR="00D84B5C">
        <w:rPr>
          <w:b/>
          <w:bCs/>
          <w:sz w:val="28"/>
          <w:szCs w:val="28"/>
        </w:rPr>
        <w:t>1</w:t>
      </w:r>
      <w:r w:rsidR="00D84B5C" w:rsidRPr="00D84B5C">
        <w:rPr>
          <w:b/>
          <w:bCs/>
          <w:sz w:val="28"/>
          <w:szCs w:val="28"/>
          <w:vertAlign w:val="superscript"/>
        </w:rPr>
        <w:t>st</w:t>
      </w:r>
      <w:r w:rsidR="000E6BD5">
        <w:rPr>
          <w:b/>
          <w:bCs/>
          <w:sz w:val="28"/>
          <w:szCs w:val="28"/>
        </w:rPr>
        <w:t xml:space="preserve"> table</w:t>
      </w:r>
      <w:r w:rsidR="00D84B5C">
        <w:rPr>
          <w:b/>
          <w:bCs/>
          <w:sz w:val="28"/>
          <w:szCs w:val="28"/>
        </w:rPr>
        <w:t xml:space="preserve"> every</w:t>
      </w:r>
      <w:r w:rsidR="009B4595">
        <w:rPr>
          <w:b/>
          <w:bCs/>
          <w:sz w:val="28"/>
          <w:szCs w:val="28"/>
        </w:rPr>
        <w:t xml:space="preserve"> single</w:t>
      </w:r>
      <w:r w:rsidR="00D84B5C">
        <w:rPr>
          <w:b/>
          <w:bCs/>
          <w:sz w:val="28"/>
          <w:szCs w:val="28"/>
        </w:rPr>
        <w:t xml:space="preserve"> row join</w:t>
      </w:r>
      <w:r w:rsidR="009B4595">
        <w:rPr>
          <w:b/>
          <w:bCs/>
          <w:sz w:val="28"/>
          <w:szCs w:val="28"/>
        </w:rPr>
        <w:t>s</w:t>
      </w:r>
      <w:r w:rsidR="00D84B5C">
        <w:rPr>
          <w:b/>
          <w:bCs/>
          <w:sz w:val="28"/>
          <w:szCs w:val="28"/>
        </w:rPr>
        <w:t xml:space="preserve"> with 2</w:t>
      </w:r>
      <w:r w:rsidR="00D84B5C" w:rsidRPr="00D84B5C">
        <w:rPr>
          <w:b/>
          <w:bCs/>
          <w:sz w:val="28"/>
          <w:szCs w:val="28"/>
          <w:vertAlign w:val="superscript"/>
        </w:rPr>
        <w:t>nd</w:t>
      </w:r>
      <w:r w:rsidR="00D84B5C">
        <w:rPr>
          <w:b/>
          <w:bCs/>
          <w:sz w:val="28"/>
          <w:szCs w:val="28"/>
        </w:rPr>
        <w:t xml:space="preserve"> tables</w:t>
      </w:r>
      <w:r w:rsidR="00391A8C">
        <w:rPr>
          <w:b/>
          <w:bCs/>
          <w:sz w:val="28"/>
          <w:szCs w:val="28"/>
        </w:rPr>
        <w:t xml:space="preserve"> </w:t>
      </w:r>
      <w:r w:rsidR="009B4595">
        <w:rPr>
          <w:b/>
          <w:bCs/>
          <w:sz w:val="28"/>
          <w:szCs w:val="28"/>
        </w:rPr>
        <w:t>whole rows</w:t>
      </w:r>
      <w:r w:rsidR="005E6961">
        <w:rPr>
          <w:b/>
          <w:bCs/>
          <w:sz w:val="28"/>
          <w:szCs w:val="28"/>
        </w:rPr>
        <w:t>)</w:t>
      </w:r>
    </w:p>
    <w:p w14:paraId="6B868EC4" w14:textId="0456DA1C" w:rsidR="007A5B92" w:rsidRPr="007A5B92" w:rsidRDefault="007A5B92" w:rsidP="007A5B92">
      <w:pPr>
        <w:pStyle w:val="NoSpacing"/>
        <w:rPr>
          <w:sz w:val="24"/>
          <w:szCs w:val="24"/>
        </w:rPr>
      </w:pPr>
      <w:r w:rsidRPr="007A5B92">
        <w:rPr>
          <w:sz w:val="24"/>
          <w:szCs w:val="24"/>
        </w:rPr>
        <w:t xml:space="preserve">create table </w:t>
      </w:r>
      <w:proofErr w:type="gramStart"/>
      <w:r w:rsidRPr="007A5B92">
        <w:rPr>
          <w:sz w:val="24"/>
          <w:szCs w:val="24"/>
        </w:rPr>
        <w:t>cars(</w:t>
      </w:r>
      <w:proofErr w:type="gramEnd"/>
      <w:r w:rsidRPr="007A5B92">
        <w:rPr>
          <w:sz w:val="24"/>
          <w:szCs w:val="24"/>
        </w:rPr>
        <w:t xml:space="preserve">carid </w:t>
      </w:r>
      <w:proofErr w:type="spellStart"/>
      <w:r w:rsidRPr="007A5B92">
        <w:rPr>
          <w:sz w:val="24"/>
          <w:szCs w:val="24"/>
        </w:rPr>
        <w:t>int,carname</w:t>
      </w:r>
      <w:proofErr w:type="spellEnd"/>
      <w:r w:rsidRPr="007A5B92">
        <w:rPr>
          <w:sz w:val="24"/>
          <w:szCs w:val="24"/>
        </w:rPr>
        <w:t xml:space="preserve"> varchar(20));</w:t>
      </w:r>
    </w:p>
    <w:p w14:paraId="241FE18D" w14:textId="77777777" w:rsidR="007A5B92" w:rsidRPr="007A5B92" w:rsidRDefault="007A5B92" w:rsidP="007A5B92">
      <w:pPr>
        <w:pStyle w:val="NoSpacing"/>
        <w:rPr>
          <w:sz w:val="24"/>
          <w:szCs w:val="24"/>
        </w:rPr>
      </w:pPr>
      <w:r w:rsidRPr="007A5B92">
        <w:rPr>
          <w:sz w:val="24"/>
          <w:szCs w:val="24"/>
        </w:rPr>
        <w:t xml:space="preserve">create table </w:t>
      </w:r>
      <w:proofErr w:type="gramStart"/>
      <w:r w:rsidRPr="007A5B92">
        <w:rPr>
          <w:sz w:val="24"/>
          <w:szCs w:val="24"/>
        </w:rPr>
        <w:t>colours(</w:t>
      </w:r>
      <w:proofErr w:type="spellStart"/>
      <w:proofErr w:type="gramEnd"/>
      <w:r w:rsidRPr="007A5B92">
        <w:rPr>
          <w:sz w:val="24"/>
          <w:szCs w:val="24"/>
        </w:rPr>
        <w:t>colourid</w:t>
      </w:r>
      <w:proofErr w:type="spellEnd"/>
      <w:r w:rsidRPr="007A5B92">
        <w:rPr>
          <w:sz w:val="24"/>
          <w:szCs w:val="24"/>
        </w:rPr>
        <w:t xml:space="preserve"> </w:t>
      </w:r>
      <w:proofErr w:type="spellStart"/>
      <w:r w:rsidRPr="007A5B92">
        <w:rPr>
          <w:sz w:val="24"/>
          <w:szCs w:val="24"/>
        </w:rPr>
        <w:t>int,colourname</w:t>
      </w:r>
      <w:proofErr w:type="spellEnd"/>
      <w:r w:rsidRPr="007A5B92">
        <w:rPr>
          <w:sz w:val="24"/>
          <w:szCs w:val="24"/>
        </w:rPr>
        <w:t xml:space="preserve"> varchar(20));</w:t>
      </w:r>
    </w:p>
    <w:p w14:paraId="761CAADF" w14:textId="77777777" w:rsidR="007A5B92" w:rsidRPr="007A5B92" w:rsidRDefault="007A5B92" w:rsidP="007A5B92">
      <w:pPr>
        <w:pStyle w:val="NoSpacing"/>
        <w:rPr>
          <w:sz w:val="24"/>
          <w:szCs w:val="24"/>
        </w:rPr>
      </w:pPr>
    </w:p>
    <w:p w14:paraId="19CC14D5" w14:textId="6226104D" w:rsidR="007A5B92" w:rsidRPr="007A5B92" w:rsidRDefault="007A5B92" w:rsidP="007A5B92">
      <w:pPr>
        <w:pStyle w:val="NoSpacing"/>
        <w:rPr>
          <w:sz w:val="24"/>
          <w:szCs w:val="24"/>
        </w:rPr>
      </w:pPr>
      <w:r w:rsidRPr="007A5B92">
        <w:rPr>
          <w:sz w:val="24"/>
          <w:szCs w:val="24"/>
        </w:rPr>
        <w:t xml:space="preserve">insert into cars </w:t>
      </w:r>
      <w:proofErr w:type="gramStart"/>
      <w:r w:rsidRPr="007A5B92">
        <w:rPr>
          <w:sz w:val="24"/>
          <w:szCs w:val="24"/>
        </w:rPr>
        <w:t>values(</w:t>
      </w:r>
      <w:proofErr w:type="gramEnd"/>
      <w:r w:rsidRPr="007A5B92">
        <w:rPr>
          <w:sz w:val="24"/>
          <w:szCs w:val="24"/>
        </w:rPr>
        <w:t>1,'Xuv 700'),(2,'Thar'),(3,'Creta'),(4,'Virtus');</w:t>
      </w:r>
    </w:p>
    <w:p w14:paraId="4547EFF8" w14:textId="77777777" w:rsidR="007A5B92" w:rsidRPr="007A5B92" w:rsidRDefault="007A5B92" w:rsidP="007A5B92">
      <w:pPr>
        <w:pStyle w:val="NoSpacing"/>
        <w:rPr>
          <w:sz w:val="24"/>
          <w:szCs w:val="24"/>
        </w:rPr>
      </w:pPr>
      <w:r w:rsidRPr="007A5B92">
        <w:rPr>
          <w:sz w:val="24"/>
          <w:szCs w:val="24"/>
        </w:rPr>
        <w:t>insert into colours values(1,'Black'</w:t>
      </w:r>
      <w:proofErr w:type="gramStart"/>
      <w:r w:rsidRPr="007A5B92">
        <w:rPr>
          <w:sz w:val="24"/>
          <w:szCs w:val="24"/>
        </w:rPr>
        <w:t>),(</w:t>
      </w:r>
      <w:proofErr w:type="gramEnd"/>
      <w:r w:rsidRPr="007A5B92">
        <w:rPr>
          <w:sz w:val="24"/>
          <w:szCs w:val="24"/>
        </w:rPr>
        <w:t>2,'Red'),(3,'White');</w:t>
      </w:r>
    </w:p>
    <w:p w14:paraId="73CDC698" w14:textId="77777777" w:rsidR="007A5B92" w:rsidRPr="007A5B92" w:rsidRDefault="007A5B92" w:rsidP="007A5B92">
      <w:pPr>
        <w:pStyle w:val="NoSpacing"/>
        <w:rPr>
          <w:sz w:val="24"/>
          <w:szCs w:val="24"/>
        </w:rPr>
      </w:pPr>
    </w:p>
    <w:p w14:paraId="597B955C" w14:textId="63866A9B" w:rsidR="007A5B92" w:rsidRPr="007A5B92" w:rsidRDefault="007A5B92" w:rsidP="007A5B92">
      <w:pPr>
        <w:pStyle w:val="NoSpacing"/>
        <w:rPr>
          <w:sz w:val="24"/>
          <w:szCs w:val="24"/>
        </w:rPr>
      </w:pPr>
      <w:r w:rsidRPr="007A5B92">
        <w:rPr>
          <w:sz w:val="24"/>
          <w:szCs w:val="24"/>
        </w:rPr>
        <w:t>SELECT * FROM cars c;</w:t>
      </w:r>
    </w:p>
    <w:p w14:paraId="751DDA10" w14:textId="77777777" w:rsidR="007A5B92" w:rsidRPr="007A5B92" w:rsidRDefault="007A5B92" w:rsidP="007A5B92">
      <w:pPr>
        <w:pStyle w:val="NoSpacing"/>
        <w:rPr>
          <w:sz w:val="24"/>
          <w:szCs w:val="24"/>
        </w:rPr>
      </w:pPr>
      <w:r w:rsidRPr="007A5B92">
        <w:rPr>
          <w:sz w:val="24"/>
          <w:szCs w:val="24"/>
        </w:rPr>
        <w:t>SELECT * FROM colours c;</w:t>
      </w:r>
    </w:p>
    <w:p w14:paraId="15438A61" w14:textId="77777777" w:rsidR="007A5B92" w:rsidRPr="007A5B92" w:rsidRDefault="007A5B92" w:rsidP="007A5B92">
      <w:pPr>
        <w:pStyle w:val="NoSpacing"/>
        <w:rPr>
          <w:sz w:val="24"/>
          <w:szCs w:val="24"/>
        </w:rPr>
      </w:pPr>
    </w:p>
    <w:p w14:paraId="5B207ABC" w14:textId="77777777" w:rsidR="007A5B92" w:rsidRPr="007A5B92" w:rsidRDefault="007A5B92" w:rsidP="007A5B92">
      <w:pPr>
        <w:pStyle w:val="NoSpacing"/>
        <w:rPr>
          <w:sz w:val="24"/>
          <w:szCs w:val="24"/>
        </w:rPr>
      </w:pPr>
      <w:r w:rsidRPr="007A5B92">
        <w:rPr>
          <w:sz w:val="24"/>
          <w:szCs w:val="24"/>
        </w:rPr>
        <w:t xml:space="preserve">select </w:t>
      </w:r>
      <w:proofErr w:type="spellStart"/>
      <w:proofErr w:type="gramStart"/>
      <w:r w:rsidRPr="007A5B92">
        <w:rPr>
          <w:sz w:val="24"/>
          <w:szCs w:val="24"/>
        </w:rPr>
        <w:t>cars.carname</w:t>
      </w:r>
      <w:proofErr w:type="spellEnd"/>
      <w:proofErr w:type="gramEnd"/>
      <w:r w:rsidRPr="007A5B92">
        <w:rPr>
          <w:sz w:val="24"/>
          <w:szCs w:val="24"/>
        </w:rPr>
        <w:t xml:space="preserve">, </w:t>
      </w:r>
      <w:proofErr w:type="spellStart"/>
      <w:r w:rsidRPr="007A5B92">
        <w:rPr>
          <w:sz w:val="24"/>
          <w:szCs w:val="24"/>
        </w:rPr>
        <w:t>colours.colourname</w:t>
      </w:r>
      <w:proofErr w:type="spellEnd"/>
      <w:r w:rsidRPr="007A5B92">
        <w:rPr>
          <w:sz w:val="24"/>
          <w:szCs w:val="24"/>
        </w:rPr>
        <w:t xml:space="preserve"> from</w:t>
      </w:r>
    </w:p>
    <w:p w14:paraId="26D76BF7" w14:textId="081173CA" w:rsidR="007A5B92" w:rsidRDefault="007A5B92" w:rsidP="007A5B92">
      <w:pPr>
        <w:pStyle w:val="NoSpacing"/>
        <w:rPr>
          <w:sz w:val="24"/>
          <w:szCs w:val="24"/>
        </w:rPr>
      </w:pPr>
      <w:r w:rsidRPr="007A5B92">
        <w:rPr>
          <w:sz w:val="24"/>
          <w:szCs w:val="24"/>
        </w:rPr>
        <w:t>cars CROSS JOIN colours;</w:t>
      </w:r>
    </w:p>
    <w:p w14:paraId="4F8A82E0" w14:textId="77777777" w:rsidR="008D6E2C" w:rsidRDefault="008D6E2C" w:rsidP="007A5B92">
      <w:pPr>
        <w:pStyle w:val="NoSpacing"/>
        <w:rPr>
          <w:sz w:val="24"/>
          <w:szCs w:val="24"/>
        </w:rPr>
      </w:pPr>
    </w:p>
    <w:p w14:paraId="11436F87" w14:textId="77777777" w:rsidR="008D6E2C" w:rsidRDefault="008D6E2C" w:rsidP="007A5B92">
      <w:pPr>
        <w:pStyle w:val="NoSpacing"/>
        <w:rPr>
          <w:sz w:val="24"/>
          <w:szCs w:val="24"/>
        </w:rPr>
      </w:pPr>
    </w:p>
    <w:p w14:paraId="6E222255" w14:textId="3DECDD5B" w:rsidR="00A90C33" w:rsidRPr="00A90C33" w:rsidRDefault="00A90C33" w:rsidP="007A5B92">
      <w:pPr>
        <w:pStyle w:val="NoSpacing"/>
        <w:rPr>
          <w:b/>
          <w:bCs/>
          <w:sz w:val="28"/>
          <w:szCs w:val="28"/>
        </w:rPr>
      </w:pPr>
      <w:r w:rsidRPr="00A90C33">
        <w:rPr>
          <w:b/>
          <w:bCs/>
          <w:sz w:val="28"/>
          <w:szCs w:val="28"/>
        </w:rPr>
        <w:t>#Union</w:t>
      </w:r>
      <w:r>
        <w:rPr>
          <w:b/>
          <w:bCs/>
          <w:sz w:val="28"/>
          <w:szCs w:val="28"/>
        </w:rPr>
        <w:t xml:space="preserve"> &amp;</w:t>
      </w:r>
      <w:r w:rsidRPr="00A90C33">
        <w:rPr>
          <w:b/>
          <w:bCs/>
          <w:sz w:val="32"/>
          <w:szCs w:val="32"/>
        </w:rPr>
        <w:t xml:space="preserve"> </w:t>
      </w:r>
      <w:r w:rsidRPr="00A90C33">
        <w:rPr>
          <w:b/>
          <w:bCs/>
          <w:sz w:val="28"/>
          <w:szCs w:val="28"/>
        </w:rPr>
        <w:t>Union</w:t>
      </w:r>
      <w:r w:rsidRPr="00A90C33">
        <w:rPr>
          <w:sz w:val="28"/>
          <w:szCs w:val="28"/>
        </w:rPr>
        <w:t xml:space="preserve"> </w:t>
      </w:r>
      <w:r w:rsidRPr="00A90C33">
        <w:rPr>
          <w:b/>
          <w:bCs/>
          <w:sz w:val="28"/>
          <w:szCs w:val="28"/>
        </w:rPr>
        <w:t>All</w:t>
      </w:r>
      <w:r w:rsidRPr="00A90C33">
        <w:rPr>
          <w:b/>
          <w:bCs/>
          <w:sz w:val="32"/>
          <w:szCs w:val="32"/>
        </w:rPr>
        <w:t xml:space="preserve"> </w:t>
      </w:r>
      <w:r w:rsidRPr="00A90C33">
        <w:rPr>
          <w:b/>
          <w:bCs/>
          <w:sz w:val="28"/>
          <w:szCs w:val="28"/>
        </w:rPr>
        <w:t>-</w:t>
      </w:r>
    </w:p>
    <w:p w14:paraId="3DA077E4" w14:textId="43C8F668" w:rsidR="00A90C33" w:rsidRPr="00A90C33" w:rsidRDefault="00A90C33" w:rsidP="00A90C33">
      <w:pPr>
        <w:pStyle w:val="NoSpacing"/>
        <w:rPr>
          <w:sz w:val="24"/>
          <w:szCs w:val="24"/>
        </w:rPr>
      </w:pPr>
      <w:r w:rsidRPr="00A90C33">
        <w:rPr>
          <w:sz w:val="24"/>
          <w:szCs w:val="24"/>
        </w:rPr>
        <w:t xml:space="preserve">create table batch1(id </w:t>
      </w:r>
      <w:proofErr w:type="spellStart"/>
      <w:proofErr w:type="gramStart"/>
      <w:r w:rsidRPr="00A90C33">
        <w:rPr>
          <w:sz w:val="24"/>
          <w:szCs w:val="24"/>
        </w:rPr>
        <w:t>int,name</w:t>
      </w:r>
      <w:proofErr w:type="spellEnd"/>
      <w:proofErr w:type="gramEnd"/>
      <w:r w:rsidRPr="00A90C33">
        <w:rPr>
          <w:sz w:val="24"/>
          <w:szCs w:val="24"/>
        </w:rPr>
        <w:t xml:space="preserve"> varchar(20));</w:t>
      </w:r>
    </w:p>
    <w:p w14:paraId="50244C7B" w14:textId="77777777" w:rsidR="00A90C33" w:rsidRPr="00A90C33" w:rsidRDefault="00A90C33" w:rsidP="00A90C33">
      <w:pPr>
        <w:pStyle w:val="NoSpacing"/>
        <w:rPr>
          <w:sz w:val="24"/>
          <w:szCs w:val="24"/>
        </w:rPr>
      </w:pPr>
      <w:r w:rsidRPr="00A90C33">
        <w:rPr>
          <w:sz w:val="24"/>
          <w:szCs w:val="24"/>
        </w:rPr>
        <w:t xml:space="preserve">create table batch2(id </w:t>
      </w:r>
      <w:proofErr w:type="spellStart"/>
      <w:proofErr w:type="gramStart"/>
      <w:r w:rsidRPr="00A90C33">
        <w:rPr>
          <w:sz w:val="24"/>
          <w:szCs w:val="24"/>
        </w:rPr>
        <w:t>int,name</w:t>
      </w:r>
      <w:proofErr w:type="spellEnd"/>
      <w:proofErr w:type="gramEnd"/>
      <w:r w:rsidRPr="00A90C33">
        <w:rPr>
          <w:sz w:val="24"/>
          <w:szCs w:val="24"/>
        </w:rPr>
        <w:t xml:space="preserve"> varchar(20));</w:t>
      </w:r>
    </w:p>
    <w:p w14:paraId="1B96DEAE" w14:textId="77777777" w:rsidR="00A90C33" w:rsidRPr="00A90C33" w:rsidRDefault="00A90C33" w:rsidP="00A90C33">
      <w:pPr>
        <w:pStyle w:val="NoSpacing"/>
        <w:rPr>
          <w:sz w:val="24"/>
          <w:szCs w:val="24"/>
        </w:rPr>
      </w:pPr>
    </w:p>
    <w:p w14:paraId="6A8AA49C" w14:textId="1D9CE665" w:rsidR="00A90C33" w:rsidRPr="00A90C33" w:rsidRDefault="00A90C33" w:rsidP="00A90C33">
      <w:pPr>
        <w:pStyle w:val="NoSpacing"/>
        <w:rPr>
          <w:sz w:val="24"/>
          <w:szCs w:val="24"/>
        </w:rPr>
      </w:pPr>
      <w:r w:rsidRPr="00A90C33">
        <w:rPr>
          <w:sz w:val="24"/>
          <w:szCs w:val="24"/>
        </w:rPr>
        <w:t>insert into batch1 values(1,'yash'</w:t>
      </w:r>
      <w:proofErr w:type="gramStart"/>
      <w:r w:rsidRPr="00A90C33">
        <w:rPr>
          <w:sz w:val="24"/>
          <w:szCs w:val="24"/>
        </w:rPr>
        <w:t>),(</w:t>
      </w:r>
      <w:proofErr w:type="gramEnd"/>
      <w:r w:rsidRPr="00A90C33">
        <w:rPr>
          <w:sz w:val="24"/>
          <w:szCs w:val="24"/>
        </w:rPr>
        <w:t>2,'aniket'),(3,'rohan');</w:t>
      </w:r>
    </w:p>
    <w:p w14:paraId="63D9F266" w14:textId="77777777" w:rsidR="00A90C33" w:rsidRPr="00A90C33" w:rsidRDefault="00A90C33" w:rsidP="00A90C33">
      <w:pPr>
        <w:pStyle w:val="NoSpacing"/>
        <w:rPr>
          <w:sz w:val="24"/>
          <w:szCs w:val="24"/>
        </w:rPr>
      </w:pPr>
      <w:r w:rsidRPr="00A90C33">
        <w:rPr>
          <w:sz w:val="24"/>
          <w:szCs w:val="24"/>
        </w:rPr>
        <w:t>insert into batch2 values(1,'yash'</w:t>
      </w:r>
      <w:proofErr w:type="gramStart"/>
      <w:r w:rsidRPr="00A90C33">
        <w:rPr>
          <w:sz w:val="24"/>
          <w:szCs w:val="24"/>
        </w:rPr>
        <w:t>),(</w:t>
      </w:r>
      <w:proofErr w:type="gramEnd"/>
      <w:r w:rsidRPr="00A90C33">
        <w:rPr>
          <w:sz w:val="24"/>
          <w:szCs w:val="24"/>
        </w:rPr>
        <w:t>5,'raj'),(6,'sanket'),(7,'aadiitya');</w:t>
      </w:r>
    </w:p>
    <w:p w14:paraId="3B352B51" w14:textId="77777777" w:rsidR="00A90C33" w:rsidRPr="00A90C33" w:rsidRDefault="00A90C33" w:rsidP="00A90C33">
      <w:pPr>
        <w:pStyle w:val="NoSpacing"/>
        <w:rPr>
          <w:sz w:val="24"/>
          <w:szCs w:val="24"/>
        </w:rPr>
      </w:pPr>
    </w:p>
    <w:p w14:paraId="7887AD48" w14:textId="788CC32A" w:rsidR="00A90C33" w:rsidRPr="00A90C33" w:rsidRDefault="00A90C33" w:rsidP="00A90C33">
      <w:pPr>
        <w:pStyle w:val="NoSpacing"/>
        <w:rPr>
          <w:sz w:val="24"/>
          <w:szCs w:val="24"/>
        </w:rPr>
      </w:pPr>
      <w:r w:rsidRPr="00A90C33">
        <w:rPr>
          <w:sz w:val="24"/>
          <w:szCs w:val="24"/>
        </w:rPr>
        <w:lastRenderedPageBreak/>
        <w:t>SELECT * FROM batch1 b;</w:t>
      </w:r>
    </w:p>
    <w:p w14:paraId="080F9667" w14:textId="77777777" w:rsidR="00A90C33" w:rsidRPr="00A90C33" w:rsidRDefault="00A90C33" w:rsidP="00A90C33">
      <w:pPr>
        <w:pStyle w:val="NoSpacing"/>
        <w:rPr>
          <w:sz w:val="24"/>
          <w:szCs w:val="24"/>
        </w:rPr>
      </w:pPr>
      <w:r w:rsidRPr="00A90C33">
        <w:rPr>
          <w:sz w:val="24"/>
          <w:szCs w:val="24"/>
        </w:rPr>
        <w:t>SELECT * FROM batch2 b;</w:t>
      </w:r>
    </w:p>
    <w:p w14:paraId="59099F8B" w14:textId="77777777" w:rsidR="00A90C33" w:rsidRPr="00A90C33" w:rsidRDefault="00A90C33" w:rsidP="00A90C33">
      <w:pPr>
        <w:pStyle w:val="NoSpacing"/>
        <w:rPr>
          <w:sz w:val="24"/>
          <w:szCs w:val="24"/>
        </w:rPr>
      </w:pPr>
    </w:p>
    <w:p w14:paraId="73F2CE64" w14:textId="7C0F8C19" w:rsidR="001E7027" w:rsidRDefault="001E7027" w:rsidP="00A90C33">
      <w:pPr>
        <w:pStyle w:val="NoSpacing"/>
        <w:rPr>
          <w:b/>
          <w:bCs/>
          <w:sz w:val="28"/>
          <w:szCs w:val="28"/>
        </w:rPr>
      </w:pPr>
      <w:r w:rsidRPr="00532F04">
        <w:rPr>
          <w:b/>
          <w:bCs/>
          <w:sz w:val="28"/>
          <w:szCs w:val="28"/>
        </w:rPr>
        <w:t>-Union – (Combine</w:t>
      </w:r>
      <w:r w:rsidR="00D802EC">
        <w:rPr>
          <w:b/>
          <w:bCs/>
          <w:sz w:val="28"/>
          <w:szCs w:val="28"/>
        </w:rPr>
        <w:t xml:space="preserve"> both tables</w:t>
      </w:r>
      <w:r w:rsidRPr="00532F04">
        <w:rPr>
          <w:b/>
          <w:bCs/>
          <w:sz w:val="28"/>
          <w:szCs w:val="28"/>
        </w:rPr>
        <w:t xml:space="preserve"> whole except </w:t>
      </w:r>
      <w:r w:rsidR="00C564A2" w:rsidRPr="00532F04">
        <w:rPr>
          <w:b/>
          <w:bCs/>
          <w:sz w:val="28"/>
          <w:szCs w:val="28"/>
        </w:rPr>
        <w:t>duplicate values</w:t>
      </w:r>
      <w:r w:rsidRPr="00532F04">
        <w:rPr>
          <w:b/>
          <w:bCs/>
          <w:sz w:val="28"/>
          <w:szCs w:val="28"/>
        </w:rPr>
        <w:t>)</w:t>
      </w:r>
    </w:p>
    <w:p w14:paraId="3E37F769" w14:textId="6F8073ED" w:rsidR="00532F04" w:rsidRPr="00532F04" w:rsidRDefault="00532F04" w:rsidP="00A90C3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(must have same datatypes</w:t>
      </w:r>
      <w:r w:rsidR="004054A5">
        <w:rPr>
          <w:b/>
          <w:bCs/>
          <w:sz w:val="28"/>
          <w:szCs w:val="28"/>
        </w:rPr>
        <w:t xml:space="preserve"> &amp; order</w:t>
      </w:r>
      <w:r>
        <w:rPr>
          <w:b/>
          <w:bCs/>
          <w:sz w:val="28"/>
          <w:szCs w:val="28"/>
        </w:rPr>
        <w:t xml:space="preserve"> in both tables)</w:t>
      </w:r>
    </w:p>
    <w:p w14:paraId="1D147FA5" w14:textId="459EB0D6" w:rsidR="00A90C33" w:rsidRPr="00A90C33" w:rsidRDefault="00A90C33" w:rsidP="00A90C33">
      <w:pPr>
        <w:pStyle w:val="NoSpacing"/>
        <w:rPr>
          <w:sz w:val="24"/>
          <w:szCs w:val="24"/>
        </w:rPr>
      </w:pPr>
      <w:r w:rsidRPr="00A90C33">
        <w:rPr>
          <w:sz w:val="24"/>
          <w:szCs w:val="24"/>
        </w:rPr>
        <w:t xml:space="preserve">SELECT </w:t>
      </w:r>
      <w:proofErr w:type="spellStart"/>
      <w:proofErr w:type="gramStart"/>
      <w:r w:rsidRPr="00A90C33">
        <w:rPr>
          <w:sz w:val="24"/>
          <w:szCs w:val="24"/>
        </w:rPr>
        <w:t>id,name</w:t>
      </w:r>
      <w:proofErr w:type="spellEnd"/>
      <w:proofErr w:type="gramEnd"/>
      <w:r w:rsidRPr="00A90C33">
        <w:rPr>
          <w:sz w:val="24"/>
          <w:szCs w:val="24"/>
        </w:rPr>
        <w:t xml:space="preserve"> FROM batch1</w:t>
      </w:r>
    </w:p>
    <w:p w14:paraId="3671A46D" w14:textId="77777777" w:rsidR="00A90C33" w:rsidRPr="00A90C33" w:rsidRDefault="00A90C33" w:rsidP="00A90C33">
      <w:pPr>
        <w:pStyle w:val="NoSpacing"/>
        <w:rPr>
          <w:sz w:val="24"/>
          <w:szCs w:val="24"/>
        </w:rPr>
      </w:pPr>
      <w:r w:rsidRPr="00A90C33">
        <w:rPr>
          <w:sz w:val="24"/>
          <w:szCs w:val="24"/>
        </w:rPr>
        <w:t>UNION</w:t>
      </w:r>
    </w:p>
    <w:p w14:paraId="40BDA803" w14:textId="77777777" w:rsidR="00A90C33" w:rsidRPr="00A90C33" w:rsidRDefault="00A90C33" w:rsidP="00A90C33">
      <w:pPr>
        <w:pStyle w:val="NoSpacing"/>
        <w:rPr>
          <w:sz w:val="24"/>
          <w:szCs w:val="24"/>
        </w:rPr>
      </w:pPr>
      <w:r w:rsidRPr="00A90C33">
        <w:rPr>
          <w:sz w:val="24"/>
          <w:szCs w:val="24"/>
        </w:rPr>
        <w:t xml:space="preserve">SELECT </w:t>
      </w:r>
      <w:proofErr w:type="spellStart"/>
      <w:proofErr w:type="gramStart"/>
      <w:r w:rsidRPr="00A90C33">
        <w:rPr>
          <w:sz w:val="24"/>
          <w:szCs w:val="24"/>
        </w:rPr>
        <w:t>id,name</w:t>
      </w:r>
      <w:proofErr w:type="spellEnd"/>
      <w:proofErr w:type="gramEnd"/>
      <w:r w:rsidRPr="00A90C33">
        <w:rPr>
          <w:sz w:val="24"/>
          <w:szCs w:val="24"/>
        </w:rPr>
        <w:t xml:space="preserve"> FROM batch2;</w:t>
      </w:r>
    </w:p>
    <w:p w14:paraId="0847C071" w14:textId="77777777" w:rsidR="00C41CFE" w:rsidRDefault="00C41CFE" w:rsidP="00A90C33">
      <w:pPr>
        <w:pStyle w:val="NoSpacing"/>
        <w:rPr>
          <w:sz w:val="24"/>
          <w:szCs w:val="24"/>
        </w:rPr>
      </w:pPr>
    </w:p>
    <w:p w14:paraId="36AFC91A" w14:textId="770B4ED9" w:rsidR="00C41CFE" w:rsidRDefault="00C41CFE" w:rsidP="00C41CFE">
      <w:pPr>
        <w:pStyle w:val="NoSpacing"/>
        <w:rPr>
          <w:b/>
          <w:bCs/>
          <w:sz w:val="28"/>
          <w:szCs w:val="28"/>
        </w:rPr>
      </w:pPr>
      <w:r w:rsidRPr="00532F04">
        <w:rPr>
          <w:b/>
          <w:bCs/>
          <w:sz w:val="28"/>
          <w:szCs w:val="28"/>
        </w:rPr>
        <w:t>-Union</w:t>
      </w:r>
      <w:r>
        <w:rPr>
          <w:b/>
          <w:bCs/>
          <w:sz w:val="28"/>
          <w:szCs w:val="28"/>
        </w:rPr>
        <w:t xml:space="preserve"> All</w:t>
      </w:r>
      <w:r w:rsidRPr="00532F04">
        <w:rPr>
          <w:b/>
          <w:bCs/>
          <w:sz w:val="28"/>
          <w:szCs w:val="28"/>
        </w:rPr>
        <w:t xml:space="preserve"> – (Combine </w:t>
      </w:r>
      <w:r w:rsidR="00D802EC">
        <w:rPr>
          <w:b/>
          <w:bCs/>
          <w:sz w:val="28"/>
          <w:szCs w:val="28"/>
        </w:rPr>
        <w:t xml:space="preserve">both tables </w:t>
      </w:r>
      <w:r w:rsidRPr="00532F04">
        <w:rPr>
          <w:b/>
          <w:bCs/>
          <w:sz w:val="28"/>
          <w:szCs w:val="28"/>
        </w:rPr>
        <w:t>whole values)</w:t>
      </w:r>
    </w:p>
    <w:p w14:paraId="3459D944" w14:textId="1CB82DDA" w:rsidR="00EB0513" w:rsidRPr="00EB0513" w:rsidRDefault="00C41CFE" w:rsidP="00EB051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(must have same datatypes &amp; order in both tables)</w:t>
      </w:r>
    </w:p>
    <w:p w14:paraId="75F0C95C" w14:textId="77777777" w:rsidR="00EB0513" w:rsidRPr="00A90C33" w:rsidRDefault="00EB0513" w:rsidP="00EB0513">
      <w:pPr>
        <w:pStyle w:val="NoSpacing"/>
        <w:rPr>
          <w:sz w:val="24"/>
          <w:szCs w:val="24"/>
        </w:rPr>
      </w:pPr>
      <w:r w:rsidRPr="00A90C33">
        <w:rPr>
          <w:sz w:val="24"/>
          <w:szCs w:val="24"/>
        </w:rPr>
        <w:t xml:space="preserve">SELECT </w:t>
      </w:r>
      <w:proofErr w:type="spellStart"/>
      <w:proofErr w:type="gramStart"/>
      <w:r w:rsidRPr="00A90C33">
        <w:rPr>
          <w:sz w:val="24"/>
          <w:szCs w:val="24"/>
        </w:rPr>
        <w:t>id,name</w:t>
      </w:r>
      <w:proofErr w:type="spellEnd"/>
      <w:proofErr w:type="gramEnd"/>
      <w:r w:rsidRPr="00A90C33">
        <w:rPr>
          <w:sz w:val="24"/>
          <w:szCs w:val="24"/>
        </w:rPr>
        <w:t xml:space="preserve"> FROM batch1</w:t>
      </w:r>
    </w:p>
    <w:p w14:paraId="3169CF73" w14:textId="77777777" w:rsidR="00EB0513" w:rsidRPr="00A90C33" w:rsidRDefault="00EB0513" w:rsidP="00EB0513">
      <w:pPr>
        <w:pStyle w:val="NoSpacing"/>
        <w:rPr>
          <w:sz w:val="24"/>
          <w:szCs w:val="24"/>
        </w:rPr>
      </w:pPr>
      <w:r w:rsidRPr="00A90C33">
        <w:rPr>
          <w:sz w:val="24"/>
          <w:szCs w:val="24"/>
        </w:rPr>
        <w:t>UNION All</w:t>
      </w:r>
    </w:p>
    <w:p w14:paraId="43484086" w14:textId="77777777" w:rsidR="00EB0513" w:rsidRDefault="00EB0513" w:rsidP="00EB0513">
      <w:pPr>
        <w:pStyle w:val="NoSpacing"/>
        <w:rPr>
          <w:sz w:val="24"/>
          <w:szCs w:val="24"/>
        </w:rPr>
      </w:pPr>
      <w:r w:rsidRPr="00A90C33">
        <w:rPr>
          <w:sz w:val="24"/>
          <w:szCs w:val="24"/>
        </w:rPr>
        <w:t xml:space="preserve">SELECT </w:t>
      </w:r>
      <w:proofErr w:type="spellStart"/>
      <w:proofErr w:type="gramStart"/>
      <w:r w:rsidRPr="00A90C33">
        <w:rPr>
          <w:sz w:val="24"/>
          <w:szCs w:val="24"/>
        </w:rPr>
        <w:t>id,name</w:t>
      </w:r>
      <w:proofErr w:type="spellEnd"/>
      <w:proofErr w:type="gramEnd"/>
      <w:r w:rsidRPr="00A90C33">
        <w:rPr>
          <w:sz w:val="24"/>
          <w:szCs w:val="24"/>
        </w:rPr>
        <w:t xml:space="preserve"> FROM batch2;</w:t>
      </w:r>
    </w:p>
    <w:p w14:paraId="165C8BD1" w14:textId="23CAD08F" w:rsidR="00C41CFE" w:rsidRDefault="00C41CFE" w:rsidP="00EB0513">
      <w:pPr>
        <w:pStyle w:val="NoSpacing"/>
        <w:rPr>
          <w:sz w:val="24"/>
          <w:szCs w:val="24"/>
          <w:u w:val="single"/>
        </w:rPr>
      </w:pPr>
    </w:p>
    <w:p w14:paraId="4946C422" w14:textId="77777777" w:rsidR="00F70484" w:rsidRDefault="00F70484" w:rsidP="00EB0513">
      <w:pPr>
        <w:pStyle w:val="NoSpacing"/>
        <w:rPr>
          <w:sz w:val="24"/>
          <w:szCs w:val="24"/>
          <w:u w:val="single"/>
        </w:rPr>
      </w:pPr>
    </w:p>
    <w:p w14:paraId="6E5A5935" w14:textId="239AA593" w:rsidR="00F70484" w:rsidRPr="00F70484" w:rsidRDefault="00F70484" w:rsidP="00F70484">
      <w:pPr>
        <w:pStyle w:val="NoSpacing"/>
        <w:rPr>
          <w:b/>
          <w:bCs/>
          <w:sz w:val="28"/>
          <w:szCs w:val="28"/>
        </w:rPr>
      </w:pPr>
      <w:r w:rsidRPr="00F70484">
        <w:rPr>
          <w:b/>
          <w:bCs/>
          <w:sz w:val="28"/>
          <w:szCs w:val="28"/>
        </w:rPr>
        <w:t>#Order By clause</w:t>
      </w:r>
      <w:r w:rsidR="00AD3822">
        <w:rPr>
          <w:b/>
          <w:bCs/>
          <w:sz w:val="28"/>
          <w:szCs w:val="28"/>
        </w:rPr>
        <w:t xml:space="preserve">- </w:t>
      </w:r>
    </w:p>
    <w:p w14:paraId="1B1D29C3" w14:textId="77777777" w:rsidR="00F70484" w:rsidRPr="00F70484" w:rsidRDefault="00F70484" w:rsidP="00F70484">
      <w:pPr>
        <w:pStyle w:val="NoSpacing"/>
        <w:rPr>
          <w:sz w:val="24"/>
          <w:szCs w:val="24"/>
        </w:rPr>
      </w:pPr>
      <w:r w:rsidRPr="00F70484">
        <w:rPr>
          <w:sz w:val="24"/>
          <w:szCs w:val="24"/>
        </w:rPr>
        <w:t>select * from product;</w:t>
      </w:r>
    </w:p>
    <w:p w14:paraId="48D7D9B5" w14:textId="77777777" w:rsidR="00F70484" w:rsidRPr="00F70484" w:rsidRDefault="00F70484" w:rsidP="00F70484">
      <w:pPr>
        <w:pStyle w:val="NoSpacing"/>
        <w:rPr>
          <w:sz w:val="24"/>
          <w:szCs w:val="24"/>
        </w:rPr>
      </w:pPr>
    </w:p>
    <w:p w14:paraId="1BC7D39E" w14:textId="77777777" w:rsidR="00F70484" w:rsidRPr="00F70484" w:rsidRDefault="00F70484" w:rsidP="00F70484">
      <w:pPr>
        <w:pStyle w:val="NoSpacing"/>
        <w:rPr>
          <w:sz w:val="24"/>
          <w:szCs w:val="24"/>
        </w:rPr>
      </w:pPr>
      <w:r w:rsidRPr="00F70484">
        <w:rPr>
          <w:sz w:val="24"/>
          <w:szCs w:val="24"/>
        </w:rPr>
        <w:t>select * from product</w:t>
      </w:r>
    </w:p>
    <w:p w14:paraId="5C0E0639" w14:textId="140D9233" w:rsidR="00F70484" w:rsidRPr="00F70484" w:rsidRDefault="00F70484" w:rsidP="00F70484">
      <w:pPr>
        <w:pStyle w:val="NoSpacing"/>
        <w:rPr>
          <w:sz w:val="24"/>
          <w:szCs w:val="24"/>
        </w:rPr>
      </w:pPr>
      <w:r w:rsidRPr="00F70484">
        <w:rPr>
          <w:sz w:val="24"/>
          <w:szCs w:val="24"/>
        </w:rPr>
        <w:t xml:space="preserve">order by </w:t>
      </w:r>
      <w:proofErr w:type="spellStart"/>
      <w:r w:rsidRPr="00F70484">
        <w:rPr>
          <w:sz w:val="24"/>
          <w:szCs w:val="24"/>
        </w:rPr>
        <w:t>pname</w:t>
      </w:r>
      <w:proofErr w:type="spellEnd"/>
      <w:r w:rsidRPr="00F70484">
        <w:rPr>
          <w:sz w:val="24"/>
          <w:szCs w:val="24"/>
        </w:rPr>
        <w:t xml:space="preserve"> </w:t>
      </w:r>
      <w:proofErr w:type="gramStart"/>
      <w:r w:rsidRPr="00F70484">
        <w:rPr>
          <w:sz w:val="24"/>
          <w:szCs w:val="24"/>
        </w:rPr>
        <w:t>ASC;</w:t>
      </w:r>
      <w:r w:rsidR="00EE113B">
        <w:rPr>
          <w:sz w:val="24"/>
          <w:szCs w:val="24"/>
        </w:rPr>
        <w:t xml:space="preserve">   </w:t>
      </w:r>
      <w:proofErr w:type="gramEnd"/>
      <w:r w:rsidR="00EE113B">
        <w:rPr>
          <w:sz w:val="24"/>
          <w:szCs w:val="24"/>
        </w:rPr>
        <w:t xml:space="preserve"> </w:t>
      </w:r>
      <w:r w:rsidR="00EE113B" w:rsidRPr="004F7B27">
        <w:rPr>
          <w:sz w:val="24"/>
          <w:szCs w:val="24"/>
          <w:u w:val="single"/>
        </w:rPr>
        <w:sym w:font="Wingdings" w:char="F0E0"/>
      </w:r>
      <w:r w:rsidR="00EE113B" w:rsidRPr="004F7B27">
        <w:rPr>
          <w:sz w:val="24"/>
          <w:szCs w:val="24"/>
          <w:u w:val="single"/>
        </w:rPr>
        <w:t>(</w:t>
      </w:r>
      <w:r w:rsidR="00BD4386" w:rsidRPr="004F7B27">
        <w:rPr>
          <w:sz w:val="24"/>
          <w:szCs w:val="24"/>
          <w:u w:val="single"/>
        </w:rPr>
        <w:t>display column in ascending order</w:t>
      </w:r>
      <w:r w:rsidR="00EE113B" w:rsidRPr="004F7B27">
        <w:rPr>
          <w:sz w:val="24"/>
          <w:szCs w:val="24"/>
          <w:u w:val="single"/>
        </w:rPr>
        <w:t>)</w:t>
      </w:r>
    </w:p>
    <w:p w14:paraId="2111B0E5" w14:textId="77777777" w:rsidR="00F70484" w:rsidRPr="00F70484" w:rsidRDefault="00F70484" w:rsidP="00F70484">
      <w:pPr>
        <w:pStyle w:val="NoSpacing"/>
        <w:rPr>
          <w:sz w:val="24"/>
          <w:szCs w:val="24"/>
        </w:rPr>
      </w:pPr>
    </w:p>
    <w:p w14:paraId="3EBC0228" w14:textId="77777777" w:rsidR="00F70484" w:rsidRPr="00F70484" w:rsidRDefault="00F70484" w:rsidP="00F70484">
      <w:pPr>
        <w:pStyle w:val="NoSpacing"/>
        <w:rPr>
          <w:sz w:val="24"/>
          <w:szCs w:val="24"/>
        </w:rPr>
      </w:pPr>
      <w:r w:rsidRPr="00F70484">
        <w:rPr>
          <w:sz w:val="24"/>
          <w:szCs w:val="24"/>
        </w:rPr>
        <w:t>select * from product</w:t>
      </w:r>
    </w:p>
    <w:p w14:paraId="4DAB7E84" w14:textId="455385B6" w:rsidR="00F70484" w:rsidRPr="00F70484" w:rsidRDefault="00F70484" w:rsidP="00F70484">
      <w:pPr>
        <w:pStyle w:val="NoSpacing"/>
        <w:rPr>
          <w:sz w:val="24"/>
          <w:szCs w:val="24"/>
        </w:rPr>
      </w:pPr>
      <w:r w:rsidRPr="00F70484">
        <w:rPr>
          <w:sz w:val="24"/>
          <w:szCs w:val="24"/>
        </w:rPr>
        <w:t xml:space="preserve">order by </w:t>
      </w:r>
      <w:proofErr w:type="spellStart"/>
      <w:r w:rsidRPr="00F70484">
        <w:rPr>
          <w:sz w:val="24"/>
          <w:szCs w:val="24"/>
        </w:rPr>
        <w:t>pname</w:t>
      </w:r>
      <w:proofErr w:type="spellEnd"/>
      <w:r w:rsidRPr="00F70484">
        <w:rPr>
          <w:sz w:val="24"/>
          <w:szCs w:val="24"/>
        </w:rPr>
        <w:t xml:space="preserve"> </w:t>
      </w:r>
      <w:proofErr w:type="spellStart"/>
      <w:proofErr w:type="gramStart"/>
      <w:r w:rsidRPr="00F70484">
        <w:rPr>
          <w:sz w:val="24"/>
          <w:szCs w:val="24"/>
        </w:rPr>
        <w:t>desc</w:t>
      </w:r>
      <w:proofErr w:type="spellEnd"/>
      <w:r w:rsidRPr="00F70484">
        <w:rPr>
          <w:sz w:val="24"/>
          <w:szCs w:val="24"/>
        </w:rPr>
        <w:t>;</w:t>
      </w:r>
      <w:r w:rsidR="004F7B27">
        <w:rPr>
          <w:sz w:val="24"/>
          <w:szCs w:val="24"/>
        </w:rPr>
        <w:t xml:space="preserve">   </w:t>
      </w:r>
      <w:proofErr w:type="gramEnd"/>
      <w:r w:rsidR="004F7B27" w:rsidRPr="004F7B27">
        <w:rPr>
          <w:sz w:val="24"/>
          <w:szCs w:val="24"/>
          <w:u w:val="single"/>
        </w:rPr>
        <w:sym w:font="Wingdings" w:char="F0E0"/>
      </w:r>
      <w:r w:rsidR="004F7B27" w:rsidRPr="004F7B27">
        <w:rPr>
          <w:sz w:val="24"/>
          <w:szCs w:val="24"/>
          <w:u w:val="single"/>
        </w:rPr>
        <w:t xml:space="preserve">(display column in </w:t>
      </w:r>
      <w:r w:rsidR="004F7B27">
        <w:rPr>
          <w:sz w:val="24"/>
          <w:szCs w:val="24"/>
          <w:u w:val="single"/>
        </w:rPr>
        <w:t>descending</w:t>
      </w:r>
      <w:r w:rsidR="004F7B27" w:rsidRPr="004F7B27">
        <w:rPr>
          <w:sz w:val="24"/>
          <w:szCs w:val="24"/>
          <w:u w:val="single"/>
        </w:rPr>
        <w:t xml:space="preserve"> order)</w:t>
      </w:r>
    </w:p>
    <w:p w14:paraId="47215A74" w14:textId="77777777" w:rsidR="00F70484" w:rsidRPr="00F70484" w:rsidRDefault="00F70484" w:rsidP="00F70484">
      <w:pPr>
        <w:pStyle w:val="NoSpacing"/>
        <w:rPr>
          <w:sz w:val="24"/>
          <w:szCs w:val="24"/>
        </w:rPr>
      </w:pPr>
    </w:p>
    <w:p w14:paraId="6597FF70" w14:textId="77777777" w:rsidR="00F70484" w:rsidRPr="00F70484" w:rsidRDefault="00F70484" w:rsidP="00F70484">
      <w:pPr>
        <w:pStyle w:val="NoSpacing"/>
        <w:rPr>
          <w:sz w:val="24"/>
          <w:szCs w:val="24"/>
        </w:rPr>
      </w:pPr>
      <w:r w:rsidRPr="00F70484">
        <w:rPr>
          <w:sz w:val="24"/>
          <w:szCs w:val="24"/>
        </w:rPr>
        <w:t>select * from product</w:t>
      </w:r>
    </w:p>
    <w:p w14:paraId="132F49BA" w14:textId="77777777" w:rsidR="00F70484" w:rsidRPr="00F70484" w:rsidRDefault="00F70484" w:rsidP="00F70484">
      <w:pPr>
        <w:pStyle w:val="NoSpacing"/>
        <w:rPr>
          <w:sz w:val="24"/>
          <w:szCs w:val="24"/>
        </w:rPr>
      </w:pPr>
      <w:r w:rsidRPr="00F70484">
        <w:rPr>
          <w:sz w:val="24"/>
          <w:szCs w:val="24"/>
        </w:rPr>
        <w:t xml:space="preserve">order by price </w:t>
      </w:r>
      <w:proofErr w:type="spellStart"/>
      <w:r w:rsidRPr="00F70484">
        <w:rPr>
          <w:sz w:val="24"/>
          <w:szCs w:val="24"/>
        </w:rPr>
        <w:t>desc</w:t>
      </w:r>
      <w:proofErr w:type="spellEnd"/>
      <w:r w:rsidRPr="00F70484">
        <w:rPr>
          <w:sz w:val="24"/>
          <w:szCs w:val="24"/>
        </w:rPr>
        <w:t>;</w:t>
      </w:r>
    </w:p>
    <w:p w14:paraId="182C167A" w14:textId="77777777" w:rsidR="00F70484" w:rsidRPr="00F70484" w:rsidRDefault="00F70484" w:rsidP="00F70484">
      <w:pPr>
        <w:pStyle w:val="NoSpacing"/>
        <w:rPr>
          <w:sz w:val="24"/>
          <w:szCs w:val="24"/>
        </w:rPr>
      </w:pPr>
    </w:p>
    <w:p w14:paraId="25DE472D" w14:textId="77777777" w:rsidR="0026301C" w:rsidRDefault="00F70484" w:rsidP="00EF03BD">
      <w:pPr>
        <w:pStyle w:val="NoSpacing"/>
        <w:rPr>
          <w:sz w:val="24"/>
          <w:szCs w:val="24"/>
        </w:rPr>
      </w:pPr>
      <w:r w:rsidRPr="00F70484">
        <w:rPr>
          <w:sz w:val="24"/>
          <w:szCs w:val="24"/>
        </w:rPr>
        <w:t xml:space="preserve">select price from product order by price </w:t>
      </w:r>
      <w:proofErr w:type="spellStart"/>
      <w:r w:rsidRPr="00F70484">
        <w:rPr>
          <w:sz w:val="24"/>
          <w:szCs w:val="24"/>
        </w:rPr>
        <w:t>asc</w:t>
      </w:r>
      <w:proofErr w:type="spellEnd"/>
      <w:r w:rsidRPr="00F70484">
        <w:rPr>
          <w:sz w:val="24"/>
          <w:szCs w:val="24"/>
        </w:rPr>
        <w:t>;</w:t>
      </w:r>
    </w:p>
    <w:p w14:paraId="27006154" w14:textId="4C3EF232" w:rsidR="00EF03BD" w:rsidRPr="00F70484" w:rsidRDefault="000F4812" w:rsidP="00EF03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F03BD" w:rsidRPr="004F7B27">
        <w:rPr>
          <w:sz w:val="24"/>
          <w:szCs w:val="24"/>
          <w:u w:val="single"/>
        </w:rPr>
        <w:sym w:font="Wingdings" w:char="F0E0"/>
      </w:r>
      <w:r w:rsidR="00EF03BD" w:rsidRPr="004F7B27">
        <w:rPr>
          <w:sz w:val="24"/>
          <w:szCs w:val="24"/>
          <w:u w:val="single"/>
        </w:rPr>
        <w:t>(</w:t>
      </w:r>
      <w:r w:rsidR="00EF03BD">
        <w:rPr>
          <w:sz w:val="24"/>
          <w:szCs w:val="24"/>
          <w:u w:val="single"/>
        </w:rPr>
        <w:t xml:space="preserve">only </w:t>
      </w:r>
      <w:r w:rsidR="00EF03BD" w:rsidRPr="004F7B27">
        <w:rPr>
          <w:sz w:val="24"/>
          <w:szCs w:val="24"/>
          <w:u w:val="single"/>
        </w:rPr>
        <w:t>display</w:t>
      </w:r>
      <w:r w:rsidR="00EF03BD">
        <w:rPr>
          <w:sz w:val="24"/>
          <w:szCs w:val="24"/>
          <w:u w:val="single"/>
        </w:rPr>
        <w:t xml:space="preserve"> single</w:t>
      </w:r>
      <w:r w:rsidR="00EF03BD" w:rsidRPr="004F7B27">
        <w:rPr>
          <w:sz w:val="24"/>
          <w:szCs w:val="24"/>
          <w:u w:val="single"/>
        </w:rPr>
        <w:t xml:space="preserve"> column in </w:t>
      </w:r>
      <w:r w:rsidR="00EF03BD">
        <w:rPr>
          <w:sz w:val="24"/>
          <w:szCs w:val="24"/>
          <w:u w:val="single"/>
        </w:rPr>
        <w:t>ascending</w:t>
      </w:r>
      <w:r w:rsidR="00EF03BD" w:rsidRPr="004F7B27">
        <w:rPr>
          <w:sz w:val="24"/>
          <w:szCs w:val="24"/>
          <w:u w:val="single"/>
        </w:rPr>
        <w:t xml:space="preserve"> order)</w:t>
      </w:r>
    </w:p>
    <w:p w14:paraId="1D5E9C43" w14:textId="54A2A590" w:rsidR="00F70484" w:rsidRDefault="00F70484" w:rsidP="00F70484">
      <w:pPr>
        <w:pStyle w:val="NoSpacing"/>
        <w:rPr>
          <w:sz w:val="24"/>
          <w:szCs w:val="24"/>
        </w:rPr>
      </w:pPr>
    </w:p>
    <w:p w14:paraId="3E94B28B" w14:textId="77777777" w:rsidR="005773DA" w:rsidRDefault="005773DA" w:rsidP="00F70484">
      <w:pPr>
        <w:pStyle w:val="NoSpacing"/>
        <w:rPr>
          <w:sz w:val="24"/>
          <w:szCs w:val="24"/>
        </w:rPr>
      </w:pPr>
    </w:p>
    <w:p w14:paraId="185BA4F4" w14:textId="3129E4F0" w:rsidR="005773DA" w:rsidRPr="005773DA" w:rsidRDefault="005773DA" w:rsidP="005773DA">
      <w:pPr>
        <w:pStyle w:val="NoSpacing"/>
        <w:rPr>
          <w:b/>
          <w:bCs/>
          <w:sz w:val="28"/>
          <w:szCs w:val="28"/>
        </w:rPr>
      </w:pPr>
      <w:r w:rsidRPr="005773DA">
        <w:rPr>
          <w:b/>
          <w:bCs/>
          <w:sz w:val="28"/>
          <w:szCs w:val="28"/>
        </w:rPr>
        <w:t>#Distinct</w:t>
      </w:r>
      <w:r w:rsidR="008A47EB">
        <w:rPr>
          <w:b/>
          <w:bCs/>
          <w:sz w:val="28"/>
          <w:szCs w:val="28"/>
        </w:rPr>
        <w:t xml:space="preserve">- </w:t>
      </w:r>
    </w:p>
    <w:p w14:paraId="2D149B45" w14:textId="5A0AE0C0" w:rsidR="005773DA" w:rsidRDefault="005773DA" w:rsidP="005773DA">
      <w:pPr>
        <w:pStyle w:val="NoSpacing"/>
        <w:rPr>
          <w:sz w:val="24"/>
          <w:szCs w:val="24"/>
        </w:rPr>
      </w:pPr>
      <w:r w:rsidRPr="005773DA">
        <w:rPr>
          <w:sz w:val="24"/>
          <w:szCs w:val="24"/>
        </w:rPr>
        <w:t>select distinct price from product;</w:t>
      </w:r>
      <w:r w:rsidR="008A47EB">
        <w:rPr>
          <w:sz w:val="24"/>
          <w:szCs w:val="24"/>
        </w:rPr>
        <w:t xml:space="preserve">  </w:t>
      </w:r>
      <w:r w:rsidR="008A47EB" w:rsidRPr="004D6221">
        <w:rPr>
          <w:sz w:val="24"/>
          <w:szCs w:val="24"/>
          <w:u w:val="single"/>
        </w:rPr>
        <w:sym w:font="Wingdings" w:char="F0E0"/>
      </w:r>
      <w:r w:rsidR="008A47EB" w:rsidRPr="004D6221">
        <w:rPr>
          <w:sz w:val="24"/>
          <w:szCs w:val="24"/>
          <w:u w:val="single"/>
        </w:rPr>
        <w:t>(</w:t>
      </w:r>
      <w:r w:rsidR="00263B91" w:rsidRPr="004D6221">
        <w:rPr>
          <w:sz w:val="24"/>
          <w:szCs w:val="24"/>
          <w:u w:val="single"/>
        </w:rPr>
        <w:t>displays col</w:t>
      </w:r>
      <w:r w:rsidR="00A51D43" w:rsidRPr="004D6221">
        <w:rPr>
          <w:sz w:val="24"/>
          <w:szCs w:val="24"/>
          <w:u w:val="single"/>
        </w:rPr>
        <w:t>umn values except duplicates</w:t>
      </w:r>
      <w:r w:rsidR="008A47EB" w:rsidRPr="004D6221">
        <w:rPr>
          <w:sz w:val="24"/>
          <w:szCs w:val="24"/>
          <w:u w:val="single"/>
        </w:rPr>
        <w:t>)</w:t>
      </w:r>
    </w:p>
    <w:p w14:paraId="116379C5" w14:textId="77777777" w:rsidR="003228D0" w:rsidRDefault="003228D0" w:rsidP="005773DA">
      <w:pPr>
        <w:pStyle w:val="NoSpacing"/>
        <w:rPr>
          <w:sz w:val="24"/>
          <w:szCs w:val="24"/>
        </w:rPr>
      </w:pPr>
    </w:p>
    <w:p w14:paraId="1BD732D8" w14:textId="77777777" w:rsidR="003228D0" w:rsidRDefault="003228D0" w:rsidP="005773DA">
      <w:pPr>
        <w:pStyle w:val="NoSpacing"/>
        <w:rPr>
          <w:sz w:val="24"/>
          <w:szCs w:val="24"/>
        </w:rPr>
      </w:pPr>
    </w:p>
    <w:p w14:paraId="419AE48E" w14:textId="59B90667" w:rsidR="003228D0" w:rsidRPr="003228D0" w:rsidRDefault="003228D0" w:rsidP="003228D0">
      <w:pPr>
        <w:pStyle w:val="NoSpacing"/>
        <w:rPr>
          <w:b/>
          <w:bCs/>
          <w:sz w:val="28"/>
          <w:szCs w:val="28"/>
        </w:rPr>
      </w:pPr>
      <w:r w:rsidRPr="003228D0">
        <w:rPr>
          <w:b/>
          <w:bCs/>
          <w:sz w:val="28"/>
          <w:szCs w:val="28"/>
        </w:rPr>
        <w:t xml:space="preserve">#Aggregate </w:t>
      </w:r>
      <w:r w:rsidR="00810249">
        <w:rPr>
          <w:b/>
          <w:bCs/>
          <w:sz w:val="28"/>
          <w:szCs w:val="28"/>
        </w:rPr>
        <w:t xml:space="preserve">functions- </w:t>
      </w:r>
    </w:p>
    <w:p w14:paraId="6E3EF68C" w14:textId="306D81AE" w:rsidR="003228D0" w:rsidRPr="003228D0" w:rsidRDefault="003228D0" w:rsidP="003228D0">
      <w:pPr>
        <w:pStyle w:val="NoSpacing"/>
        <w:rPr>
          <w:sz w:val="24"/>
          <w:szCs w:val="24"/>
        </w:rPr>
      </w:pPr>
      <w:r w:rsidRPr="003228D0">
        <w:rPr>
          <w:sz w:val="24"/>
          <w:szCs w:val="24"/>
        </w:rPr>
        <w:t>select max(price) from product;</w:t>
      </w:r>
      <w:r w:rsidR="000E37CA">
        <w:rPr>
          <w:sz w:val="24"/>
          <w:szCs w:val="24"/>
        </w:rPr>
        <w:t xml:space="preserve">  </w:t>
      </w:r>
      <w:r w:rsidR="000E37CA" w:rsidRPr="00ED251F">
        <w:rPr>
          <w:sz w:val="24"/>
          <w:szCs w:val="24"/>
          <w:u w:val="single"/>
        </w:rPr>
        <w:sym w:font="Wingdings" w:char="F0E0"/>
      </w:r>
      <w:r w:rsidR="000E37CA" w:rsidRPr="00ED251F">
        <w:rPr>
          <w:sz w:val="24"/>
          <w:szCs w:val="24"/>
          <w:u w:val="single"/>
        </w:rPr>
        <w:t>(</w:t>
      </w:r>
      <w:r w:rsidR="00230F99" w:rsidRPr="00ED251F">
        <w:rPr>
          <w:sz w:val="24"/>
          <w:szCs w:val="24"/>
          <w:u w:val="single"/>
        </w:rPr>
        <w:t>displays max value from that column</w:t>
      </w:r>
      <w:r w:rsidR="000E37CA" w:rsidRPr="00ED251F">
        <w:rPr>
          <w:sz w:val="24"/>
          <w:szCs w:val="24"/>
          <w:u w:val="single"/>
        </w:rPr>
        <w:t>)</w:t>
      </w:r>
    </w:p>
    <w:p w14:paraId="00854655" w14:textId="77777777" w:rsidR="003228D0" w:rsidRPr="003228D0" w:rsidRDefault="003228D0" w:rsidP="003228D0">
      <w:pPr>
        <w:pStyle w:val="NoSpacing"/>
        <w:rPr>
          <w:sz w:val="24"/>
          <w:szCs w:val="24"/>
        </w:rPr>
      </w:pPr>
    </w:p>
    <w:p w14:paraId="13E7ECE5" w14:textId="36028055" w:rsidR="003228D0" w:rsidRPr="003228D0" w:rsidRDefault="003228D0" w:rsidP="003228D0">
      <w:pPr>
        <w:pStyle w:val="NoSpacing"/>
        <w:rPr>
          <w:sz w:val="24"/>
          <w:szCs w:val="24"/>
        </w:rPr>
      </w:pPr>
      <w:r w:rsidRPr="003228D0">
        <w:rPr>
          <w:sz w:val="24"/>
          <w:szCs w:val="24"/>
        </w:rPr>
        <w:t>select min(price) from product;</w:t>
      </w:r>
      <w:r w:rsidR="00ED251F">
        <w:rPr>
          <w:sz w:val="24"/>
          <w:szCs w:val="24"/>
        </w:rPr>
        <w:t xml:space="preserve">  </w:t>
      </w:r>
      <w:r w:rsidR="00ED251F" w:rsidRPr="00ED251F">
        <w:rPr>
          <w:sz w:val="24"/>
          <w:szCs w:val="24"/>
          <w:u w:val="single"/>
        </w:rPr>
        <w:sym w:font="Wingdings" w:char="F0E0"/>
      </w:r>
      <w:r w:rsidR="00ED251F" w:rsidRPr="00ED251F">
        <w:rPr>
          <w:sz w:val="24"/>
          <w:szCs w:val="24"/>
          <w:u w:val="single"/>
        </w:rPr>
        <w:t xml:space="preserve">(displays </w:t>
      </w:r>
      <w:r w:rsidR="00ED251F">
        <w:rPr>
          <w:sz w:val="24"/>
          <w:szCs w:val="24"/>
          <w:u w:val="single"/>
        </w:rPr>
        <w:t>min</w:t>
      </w:r>
      <w:r w:rsidR="00ED251F" w:rsidRPr="00ED251F">
        <w:rPr>
          <w:sz w:val="24"/>
          <w:szCs w:val="24"/>
          <w:u w:val="single"/>
        </w:rPr>
        <w:t xml:space="preserve"> value from that column)</w:t>
      </w:r>
    </w:p>
    <w:p w14:paraId="4377C1A4" w14:textId="77777777" w:rsidR="003228D0" w:rsidRPr="003228D0" w:rsidRDefault="003228D0" w:rsidP="003228D0">
      <w:pPr>
        <w:pStyle w:val="NoSpacing"/>
        <w:rPr>
          <w:sz w:val="24"/>
          <w:szCs w:val="24"/>
        </w:rPr>
      </w:pPr>
    </w:p>
    <w:p w14:paraId="644C9B9C" w14:textId="0D13FC88" w:rsidR="003228D0" w:rsidRPr="003228D0" w:rsidRDefault="003228D0" w:rsidP="003228D0">
      <w:pPr>
        <w:pStyle w:val="NoSpacing"/>
        <w:rPr>
          <w:sz w:val="24"/>
          <w:szCs w:val="24"/>
        </w:rPr>
      </w:pPr>
      <w:r w:rsidRPr="003228D0">
        <w:rPr>
          <w:sz w:val="24"/>
          <w:szCs w:val="24"/>
        </w:rPr>
        <w:t>select sum(price) from product;</w:t>
      </w:r>
      <w:r w:rsidR="00010A33">
        <w:rPr>
          <w:sz w:val="24"/>
          <w:szCs w:val="24"/>
        </w:rPr>
        <w:t xml:space="preserve">  </w:t>
      </w:r>
      <w:r w:rsidR="00010A33" w:rsidRPr="00ED251F">
        <w:rPr>
          <w:sz w:val="24"/>
          <w:szCs w:val="24"/>
          <w:u w:val="single"/>
        </w:rPr>
        <w:sym w:font="Wingdings" w:char="F0E0"/>
      </w:r>
      <w:r w:rsidR="00010A33" w:rsidRPr="00ED251F">
        <w:rPr>
          <w:sz w:val="24"/>
          <w:szCs w:val="24"/>
          <w:u w:val="single"/>
        </w:rPr>
        <w:t xml:space="preserve">(displays </w:t>
      </w:r>
      <w:r w:rsidR="00010A33">
        <w:rPr>
          <w:sz w:val="24"/>
          <w:szCs w:val="24"/>
          <w:u w:val="single"/>
        </w:rPr>
        <w:t>sum</w:t>
      </w:r>
      <w:r w:rsidR="00010A33" w:rsidRPr="00ED251F">
        <w:rPr>
          <w:sz w:val="24"/>
          <w:szCs w:val="24"/>
          <w:u w:val="single"/>
        </w:rPr>
        <w:t xml:space="preserve"> value </w:t>
      </w:r>
      <w:r w:rsidR="00010A33">
        <w:rPr>
          <w:sz w:val="24"/>
          <w:szCs w:val="24"/>
          <w:u w:val="single"/>
        </w:rPr>
        <w:t>of</w:t>
      </w:r>
      <w:r w:rsidR="00010A33" w:rsidRPr="00ED251F">
        <w:rPr>
          <w:sz w:val="24"/>
          <w:szCs w:val="24"/>
          <w:u w:val="single"/>
        </w:rPr>
        <w:t xml:space="preserve"> that column)</w:t>
      </w:r>
    </w:p>
    <w:p w14:paraId="69FAAEE6" w14:textId="77777777" w:rsidR="003228D0" w:rsidRPr="003228D0" w:rsidRDefault="003228D0" w:rsidP="003228D0">
      <w:pPr>
        <w:pStyle w:val="NoSpacing"/>
        <w:rPr>
          <w:sz w:val="24"/>
          <w:szCs w:val="24"/>
        </w:rPr>
      </w:pPr>
    </w:p>
    <w:p w14:paraId="511497BA" w14:textId="3B1F85BF" w:rsidR="003228D0" w:rsidRPr="003228D0" w:rsidRDefault="003228D0" w:rsidP="003228D0">
      <w:pPr>
        <w:pStyle w:val="NoSpacing"/>
        <w:rPr>
          <w:sz w:val="24"/>
          <w:szCs w:val="24"/>
        </w:rPr>
      </w:pPr>
      <w:r w:rsidRPr="003228D0">
        <w:rPr>
          <w:sz w:val="24"/>
          <w:szCs w:val="24"/>
        </w:rPr>
        <w:t xml:space="preserve">select </w:t>
      </w:r>
      <w:proofErr w:type="spellStart"/>
      <w:r w:rsidRPr="003228D0">
        <w:rPr>
          <w:sz w:val="24"/>
          <w:szCs w:val="24"/>
        </w:rPr>
        <w:t>avg</w:t>
      </w:r>
      <w:proofErr w:type="spellEnd"/>
      <w:r w:rsidRPr="003228D0">
        <w:rPr>
          <w:sz w:val="24"/>
          <w:szCs w:val="24"/>
        </w:rPr>
        <w:t xml:space="preserve">(price) from </w:t>
      </w:r>
      <w:proofErr w:type="gramStart"/>
      <w:r w:rsidRPr="003228D0">
        <w:rPr>
          <w:sz w:val="24"/>
          <w:szCs w:val="24"/>
        </w:rPr>
        <w:t>product;</w:t>
      </w:r>
      <w:r w:rsidR="00E86CF4">
        <w:rPr>
          <w:sz w:val="24"/>
          <w:szCs w:val="24"/>
        </w:rPr>
        <w:t xml:space="preserve">   </w:t>
      </w:r>
      <w:proofErr w:type="gramEnd"/>
      <w:r w:rsidR="00E86CF4" w:rsidRPr="00ED251F">
        <w:rPr>
          <w:sz w:val="24"/>
          <w:szCs w:val="24"/>
          <w:u w:val="single"/>
        </w:rPr>
        <w:sym w:font="Wingdings" w:char="F0E0"/>
      </w:r>
      <w:r w:rsidR="00E86CF4" w:rsidRPr="00ED251F">
        <w:rPr>
          <w:sz w:val="24"/>
          <w:szCs w:val="24"/>
          <w:u w:val="single"/>
        </w:rPr>
        <w:t xml:space="preserve">(displays </w:t>
      </w:r>
      <w:proofErr w:type="spellStart"/>
      <w:r w:rsidR="00E86CF4">
        <w:rPr>
          <w:sz w:val="24"/>
          <w:szCs w:val="24"/>
          <w:u w:val="single"/>
        </w:rPr>
        <w:t>avg</w:t>
      </w:r>
      <w:proofErr w:type="spellEnd"/>
      <w:r w:rsidR="00E86CF4" w:rsidRPr="00ED251F">
        <w:rPr>
          <w:sz w:val="24"/>
          <w:szCs w:val="24"/>
          <w:u w:val="single"/>
        </w:rPr>
        <w:t xml:space="preserve"> value </w:t>
      </w:r>
      <w:r w:rsidR="00E86CF4">
        <w:rPr>
          <w:sz w:val="24"/>
          <w:szCs w:val="24"/>
          <w:u w:val="single"/>
        </w:rPr>
        <w:t>of</w:t>
      </w:r>
      <w:r w:rsidR="00E86CF4" w:rsidRPr="00ED251F">
        <w:rPr>
          <w:sz w:val="24"/>
          <w:szCs w:val="24"/>
          <w:u w:val="single"/>
        </w:rPr>
        <w:t xml:space="preserve"> that column)</w:t>
      </w:r>
    </w:p>
    <w:p w14:paraId="1E0DA32C" w14:textId="77777777" w:rsidR="003228D0" w:rsidRPr="003228D0" w:rsidRDefault="003228D0" w:rsidP="003228D0">
      <w:pPr>
        <w:pStyle w:val="NoSpacing"/>
        <w:rPr>
          <w:sz w:val="24"/>
          <w:szCs w:val="24"/>
        </w:rPr>
      </w:pPr>
    </w:p>
    <w:p w14:paraId="52135170" w14:textId="77777777" w:rsidR="001224FE" w:rsidRDefault="003228D0" w:rsidP="003228D0">
      <w:pPr>
        <w:pStyle w:val="NoSpacing"/>
        <w:rPr>
          <w:sz w:val="24"/>
          <w:szCs w:val="24"/>
        </w:rPr>
      </w:pPr>
      <w:r w:rsidRPr="003228D0">
        <w:rPr>
          <w:sz w:val="24"/>
          <w:szCs w:val="24"/>
        </w:rPr>
        <w:t>select count(</w:t>
      </w:r>
      <w:proofErr w:type="spellStart"/>
      <w:r w:rsidRPr="003228D0">
        <w:rPr>
          <w:sz w:val="24"/>
          <w:szCs w:val="24"/>
        </w:rPr>
        <w:t>pname</w:t>
      </w:r>
      <w:proofErr w:type="spellEnd"/>
      <w:proofErr w:type="gramStart"/>
      <w:r w:rsidRPr="003228D0">
        <w:rPr>
          <w:sz w:val="24"/>
          <w:szCs w:val="24"/>
        </w:rPr>
        <w:t>),count</w:t>
      </w:r>
      <w:proofErr w:type="gramEnd"/>
      <w:r w:rsidRPr="003228D0">
        <w:rPr>
          <w:sz w:val="24"/>
          <w:szCs w:val="24"/>
        </w:rPr>
        <w:t>(distinct price) from product;</w:t>
      </w:r>
      <w:r w:rsidR="00DC24A9">
        <w:rPr>
          <w:sz w:val="24"/>
          <w:szCs w:val="24"/>
        </w:rPr>
        <w:t xml:space="preserve">  </w:t>
      </w:r>
    </w:p>
    <w:p w14:paraId="0C399858" w14:textId="54D387F3" w:rsidR="003228D0" w:rsidRPr="003228D0" w:rsidRDefault="00DC24A9" w:rsidP="003228D0">
      <w:pPr>
        <w:pStyle w:val="NoSpacing"/>
        <w:rPr>
          <w:sz w:val="24"/>
          <w:szCs w:val="24"/>
        </w:rPr>
      </w:pPr>
      <w:r w:rsidRPr="00ED251F">
        <w:rPr>
          <w:sz w:val="24"/>
          <w:szCs w:val="24"/>
          <w:u w:val="single"/>
        </w:rPr>
        <w:lastRenderedPageBreak/>
        <w:sym w:font="Wingdings" w:char="F0E0"/>
      </w:r>
      <w:r w:rsidRPr="00ED251F">
        <w:rPr>
          <w:sz w:val="24"/>
          <w:szCs w:val="24"/>
          <w:u w:val="single"/>
        </w:rPr>
        <w:t xml:space="preserve">(displays </w:t>
      </w:r>
      <w:r>
        <w:rPr>
          <w:sz w:val="24"/>
          <w:szCs w:val="24"/>
          <w:u w:val="single"/>
        </w:rPr>
        <w:t>total count</w:t>
      </w:r>
      <w:r w:rsidRPr="00ED251F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of</w:t>
      </w:r>
      <w:r w:rsidRPr="00ED251F">
        <w:rPr>
          <w:sz w:val="24"/>
          <w:szCs w:val="24"/>
          <w:u w:val="single"/>
        </w:rPr>
        <w:t xml:space="preserve"> that column)</w:t>
      </w:r>
    </w:p>
    <w:p w14:paraId="39DD4661" w14:textId="77777777" w:rsidR="005045D5" w:rsidRDefault="005045D5" w:rsidP="003228D0">
      <w:pPr>
        <w:pStyle w:val="NoSpacing"/>
        <w:rPr>
          <w:sz w:val="24"/>
          <w:szCs w:val="24"/>
        </w:rPr>
      </w:pPr>
    </w:p>
    <w:p w14:paraId="096F65D4" w14:textId="77777777" w:rsidR="005045D5" w:rsidRDefault="005045D5" w:rsidP="003228D0">
      <w:pPr>
        <w:pStyle w:val="NoSpacing"/>
        <w:rPr>
          <w:sz w:val="24"/>
          <w:szCs w:val="24"/>
        </w:rPr>
      </w:pPr>
    </w:p>
    <w:p w14:paraId="50A7E198" w14:textId="455E207D" w:rsidR="003228D0" w:rsidRPr="007B35D3" w:rsidRDefault="003228D0" w:rsidP="003228D0">
      <w:pPr>
        <w:pStyle w:val="NoSpacing"/>
        <w:rPr>
          <w:b/>
          <w:bCs/>
          <w:sz w:val="28"/>
          <w:szCs w:val="28"/>
        </w:rPr>
      </w:pPr>
      <w:r w:rsidRPr="007B35D3">
        <w:rPr>
          <w:b/>
          <w:bCs/>
          <w:sz w:val="28"/>
          <w:szCs w:val="28"/>
        </w:rPr>
        <w:t>#Alias</w:t>
      </w:r>
      <w:r w:rsidR="007B35D3">
        <w:rPr>
          <w:b/>
          <w:bCs/>
          <w:sz w:val="28"/>
          <w:szCs w:val="28"/>
        </w:rPr>
        <w:t xml:space="preserve">- </w:t>
      </w:r>
    </w:p>
    <w:p w14:paraId="74A65DAD" w14:textId="77777777" w:rsidR="008435CE" w:rsidRDefault="003228D0" w:rsidP="003228D0">
      <w:pPr>
        <w:pStyle w:val="NoSpacing"/>
        <w:rPr>
          <w:sz w:val="24"/>
          <w:szCs w:val="24"/>
        </w:rPr>
      </w:pPr>
      <w:r w:rsidRPr="003228D0">
        <w:rPr>
          <w:sz w:val="24"/>
          <w:szCs w:val="24"/>
        </w:rPr>
        <w:t xml:space="preserve">select max(price) as </w:t>
      </w:r>
      <w:proofErr w:type="spellStart"/>
      <w:r w:rsidRPr="003228D0">
        <w:rPr>
          <w:sz w:val="24"/>
          <w:szCs w:val="24"/>
        </w:rPr>
        <w:t>Largestprice</w:t>
      </w:r>
      <w:proofErr w:type="spellEnd"/>
      <w:r w:rsidRPr="003228D0">
        <w:rPr>
          <w:sz w:val="24"/>
          <w:szCs w:val="24"/>
        </w:rPr>
        <w:t xml:space="preserve"> from product;</w:t>
      </w:r>
      <w:r w:rsidR="001A589E">
        <w:rPr>
          <w:sz w:val="24"/>
          <w:szCs w:val="24"/>
        </w:rPr>
        <w:t xml:space="preserve"> </w:t>
      </w:r>
    </w:p>
    <w:p w14:paraId="5386731D" w14:textId="51EFB959" w:rsidR="003228D0" w:rsidRPr="003228D0" w:rsidRDefault="001A589E" w:rsidP="003228D0">
      <w:pPr>
        <w:pStyle w:val="NoSpacing"/>
        <w:rPr>
          <w:sz w:val="24"/>
          <w:szCs w:val="24"/>
        </w:rPr>
      </w:pPr>
      <w:r w:rsidRPr="00ED251F">
        <w:rPr>
          <w:sz w:val="24"/>
          <w:szCs w:val="24"/>
          <w:u w:val="single"/>
        </w:rPr>
        <w:sym w:font="Wingdings" w:char="F0E0"/>
      </w:r>
      <w:r w:rsidRPr="00ED251F">
        <w:rPr>
          <w:sz w:val="24"/>
          <w:szCs w:val="24"/>
          <w:u w:val="single"/>
        </w:rPr>
        <w:t>(displays max value from that column</w:t>
      </w:r>
      <w:r w:rsidR="002F3690">
        <w:rPr>
          <w:sz w:val="24"/>
          <w:szCs w:val="24"/>
          <w:u w:val="single"/>
        </w:rPr>
        <w:t xml:space="preserve"> with that given name</w:t>
      </w:r>
      <w:r w:rsidRPr="00ED251F">
        <w:rPr>
          <w:sz w:val="24"/>
          <w:szCs w:val="24"/>
          <w:u w:val="single"/>
        </w:rPr>
        <w:t>)</w:t>
      </w:r>
    </w:p>
    <w:p w14:paraId="67FAF2C7" w14:textId="77777777" w:rsidR="003228D0" w:rsidRPr="003228D0" w:rsidRDefault="003228D0" w:rsidP="003228D0">
      <w:pPr>
        <w:pStyle w:val="NoSpacing"/>
        <w:rPr>
          <w:sz w:val="24"/>
          <w:szCs w:val="24"/>
        </w:rPr>
      </w:pPr>
    </w:p>
    <w:p w14:paraId="2140B4EE" w14:textId="77777777" w:rsidR="003228D0" w:rsidRPr="003228D0" w:rsidRDefault="003228D0" w:rsidP="003228D0">
      <w:pPr>
        <w:pStyle w:val="NoSpacing"/>
        <w:rPr>
          <w:sz w:val="24"/>
          <w:szCs w:val="24"/>
        </w:rPr>
      </w:pPr>
      <w:r w:rsidRPr="003228D0">
        <w:rPr>
          <w:sz w:val="24"/>
          <w:szCs w:val="24"/>
        </w:rPr>
        <w:t xml:space="preserve">select min(price) as </w:t>
      </w:r>
      <w:proofErr w:type="spellStart"/>
      <w:r w:rsidRPr="003228D0">
        <w:rPr>
          <w:sz w:val="24"/>
          <w:szCs w:val="24"/>
        </w:rPr>
        <w:t>lowestprice</w:t>
      </w:r>
      <w:proofErr w:type="spellEnd"/>
      <w:r w:rsidRPr="003228D0">
        <w:rPr>
          <w:sz w:val="24"/>
          <w:szCs w:val="24"/>
        </w:rPr>
        <w:t xml:space="preserve"> from product;</w:t>
      </w:r>
    </w:p>
    <w:p w14:paraId="369A31B5" w14:textId="26966445" w:rsidR="003228D0" w:rsidRDefault="00193C41" w:rsidP="003228D0">
      <w:pPr>
        <w:pStyle w:val="NoSpacing"/>
        <w:rPr>
          <w:sz w:val="24"/>
          <w:szCs w:val="24"/>
          <w:u w:val="single"/>
        </w:rPr>
      </w:pPr>
      <w:r w:rsidRPr="00ED251F">
        <w:rPr>
          <w:sz w:val="24"/>
          <w:szCs w:val="24"/>
          <w:u w:val="single"/>
        </w:rPr>
        <w:sym w:font="Wingdings" w:char="F0E0"/>
      </w:r>
      <w:r w:rsidRPr="00ED251F">
        <w:rPr>
          <w:sz w:val="24"/>
          <w:szCs w:val="24"/>
          <w:u w:val="single"/>
        </w:rPr>
        <w:t xml:space="preserve">(displays </w:t>
      </w:r>
      <w:r>
        <w:rPr>
          <w:sz w:val="24"/>
          <w:szCs w:val="24"/>
          <w:u w:val="single"/>
        </w:rPr>
        <w:t>min</w:t>
      </w:r>
      <w:r w:rsidRPr="00ED251F">
        <w:rPr>
          <w:sz w:val="24"/>
          <w:szCs w:val="24"/>
          <w:u w:val="single"/>
        </w:rPr>
        <w:t xml:space="preserve"> value from that column</w:t>
      </w:r>
      <w:r>
        <w:rPr>
          <w:sz w:val="24"/>
          <w:szCs w:val="24"/>
          <w:u w:val="single"/>
        </w:rPr>
        <w:t xml:space="preserve"> with that given values</w:t>
      </w:r>
      <w:r w:rsidRPr="00ED251F">
        <w:rPr>
          <w:sz w:val="24"/>
          <w:szCs w:val="24"/>
          <w:u w:val="single"/>
        </w:rPr>
        <w:t>)</w:t>
      </w:r>
    </w:p>
    <w:p w14:paraId="2693901B" w14:textId="77777777" w:rsidR="00B6540A" w:rsidRDefault="00B6540A" w:rsidP="003228D0">
      <w:pPr>
        <w:pStyle w:val="NoSpacing"/>
        <w:rPr>
          <w:sz w:val="24"/>
          <w:szCs w:val="24"/>
          <w:u w:val="single"/>
        </w:rPr>
      </w:pPr>
    </w:p>
    <w:p w14:paraId="3E3FC01C" w14:textId="77777777" w:rsidR="00B6540A" w:rsidRDefault="00B6540A" w:rsidP="003228D0">
      <w:pPr>
        <w:pStyle w:val="NoSpacing"/>
        <w:rPr>
          <w:sz w:val="24"/>
          <w:szCs w:val="24"/>
          <w:u w:val="single"/>
        </w:rPr>
      </w:pPr>
    </w:p>
    <w:p w14:paraId="012266FB" w14:textId="77777777" w:rsidR="0094776A" w:rsidRDefault="0094776A" w:rsidP="003228D0">
      <w:pPr>
        <w:pStyle w:val="NoSpacing"/>
        <w:rPr>
          <w:sz w:val="24"/>
          <w:szCs w:val="24"/>
          <w:u w:val="single"/>
        </w:rPr>
      </w:pPr>
    </w:p>
    <w:p w14:paraId="56B7556A" w14:textId="77777777" w:rsidR="0094776A" w:rsidRDefault="0094776A" w:rsidP="003228D0">
      <w:pPr>
        <w:pStyle w:val="NoSpacing"/>
        <w:rPr>
          <w:sz w:val="24"/>
          <w:szCs w:val="24"/>
          <w:u w:val="single"/>
        </w:rPr>
      </w:pPr>
    </w:p>
    <w:p w14:paraId="271776CB" w14:textId="77777777" w:rsidR="00B6540A" w:rsidRPr="00B6540A" w:rsidRDefault="00B6540A" w:rsidP="00B6540A">
      <w:pPr>
        <w:pStyle w:val="NoSpacing"/>
        <w:rPr>
          <w:sz w:val="24"/>
          <w:szCs w:val="24"/>
        </w:rPr>
      </w:pPr>
      <w:r w:rsidRPr="00B6540A">
        <w:rPr>
          <w:sz w:val="24"/>
          <w:szCs w:val="24"/>
        </w:rPr>
        <w:t>use test;</w:t>
      </w:r>
    </w:p>
    <w:p w14:paraId="4A351234" w14:textId="77777777" w:rsidR="00B6540A" w:rsidRPr="00B6540A" w:rsidRDefault="00B6540A" w:rsidP="00B6540A">
      <w:pPr>
        <w:pStyle w:val="NoSpacing"/>
        <w:rPr>
          <w:sz w:val="24"/>
          <w:szCs w:val="24"/>
        </w:rPr>
      </w:pPr>
      <w:r w:rsidRPr="00B6540A">
        <w:rPr>
          <w:sz w:val="24"/>
          <w:szCs w:val="24"/>
        </w:rPr>
        <w:t xml:space="preserve">create table </w:t>
      </w:r>
      <w:proofErr w:type="gramStart"/>
      <w:r w:rsidRPr="00B6540A">
        <w:rPr>
          <w:sz w:val="24"/>
          <w:szCs w:val="24"/>
        </w:rPr>
        <w:t>employee(</w:t>
      </w:r>
      <w:proofErr w:type="spellStart"/>
      <w:proofErr w:type="gramEnd"/>
      <w:r w:rsidRPr="00B6540A">
        <w:rPr>
          <w:sz w:val="24"/>
          <w:szCs w:val="24"/>
        </w:rPr>
        <w:t>eid</w:t>
      </w:r>
      <w:proofErr w:type="spellEnd"/>
      <w:r w:rsidRPr="00B6540A">
        <w:rPr>
          <w:sz w:val="24"/>
          <w:szCs w:val="24"/>
        </w:rPr>
        <w:t xml:space="preserve"> </w:t>
      </w:r>
      <w:proofErr w:type="spellStart"/>
      <w:r w:rsidRPr="00B6540A">
        <w:rPr>
          <w:sz w:val="24"/>
          <w:szCs w:val="24"/>
        </w:rPr>
        <w:t>int,ename</w:t>
      </w:r>
      <w:proofErr w:type="spellEnd"/>
      <w:r w:rsidRPr="00B6540A">
        <w:rPr>
          <w:sz w:val="24"/>
          <w:szCs w:val="24"/>
        </w:rPr>
        <w:t xml:space="preserve"> varchar(20),</w:t>
      </w:r>
      <w:proofErr w:type="spellStart"/>
      <w:r w:rsidRPr="00B6540A">
        <w:rPr>
          <w:sz w:val="24"/>
          <w:szCs w:val="24"/>
        </w:rPr>
        <w:t>dname</w:t>
      </w:r>
      <w:proofErr w:type="spellEnd"/>
      <w:r w:rsidRPr="00B6540A">
        <w:rPr>
          <w:sz w:val="24"/>
          <w:szCs w:val="24"/>
        </w:rPr>
        <w:t xml:space="preserve"> varchar(20));</w:t>
      </w:r>
    </w:p>
    <w:p w14:paraId="7108212A" w14:textId="77777777" w:rsidR="00B6540A" w:rsidRPr="00B6540A" w:rsidRDefault="00B6540A" w:rsidP="00B6540A">
      <w:pPr>
        <w:pStyle w:val="NoSpacing"/>
        <w:rPr>
          <w:sz w:val="24"/>
          <w:szCs w:val="24"/>
        </w:rPr>
      </w:pPr>
    </w:p>
    <w:p w14:paraId="5FED4503" w14:textId="77777777" w:rsidR="00B6540A" w:rsidRPr="00B6540A" w:rsidRDefault="00B6540A" w:rsidP="00B6540A">
      <w:pPr>
        <w:pStyle w:val="NoSpacing"/>
        <w:rPr>
          <w:sz w:val="24"/>
          <w:szCs w:val="24"/>
        </w:rPr>
      </w:pPr>
      <w:r w:rsidRPr="00B6540A">
        <w:rPr>
          <w:sz w:val="24"/>
          <w:szCs w:val="24"/>
        </w:rPr>
        <w:t>insert into employee values(1,'rohan','IT'</w:t>
      </w:r>
      <w:proofErr w:type="gramStart"/>
      <w:r w:rsidRPr="00B6540A">
        <w:rPr>
          <w:sz w:val="24"/>
          <w:szCs w:val="24"/>
        </w:rPr>
        <w:t>),(</w:t>
      </w:r>
      <w:proofErr w:type="gramEnd"/>
      <w:r w:rsidRPr="00B6540A">
        <w:rPr>
          <w:sz w:val="24"/>
          <w:szCs w:val="24"/>
        </w:rPr>
        <w:t>2,'yash','admin'),(3,'aniket','hr'),(4,'sarthak','IT'),(5,'aakash','admin'),</w:t>
      </w:r>
    </w:p>
    <w:p w14:paraId="2C7D6E91" w14:textId="77777777" w:rsidR="00B6540A" w:rsidRPr="00B6540A" w:rsidRDefault="00B6540A" w:rsidP="00B6540A">
      <w:pPr>
        <w:pStyle w:val="NoSpacing"/>
        <w:rPr>
          <w:sz w:val="24"/>
          <w:szCs w:val="24"/>
        </w:rPr>
      </w:pPr>
      <w:r w:rsidRPr="00B6540A">
        <w:rPr>
          <w:sz w:val="24"/>
          <w:szCs w:val="24"/>
        </w:rPr>
        <w:t>(6,'abhijeet','IT'</w:t>
      </w:r>
      <w:proofErr w:type="gramStart"/>
      <w:r w:rsidRPr="00B6540A">
        <w:rPr>
          <w:sz w:val="24"/>
          <w:szCs w:val="24"/>
        </w:rPr>
        <w:t>),(</w:t>
      </w:r>
      <w:proofErr w:type="gramEnd"/>
      <w:r w:rsidRPr="00B6540A">
        <w:rPr>
          <w:sz w:val="24"/>
          <w:szCs w:val="24"/>
        </w:rPr>
        <w:t>7,'ashok','admin'),(8,'shri','IT');</w:t>
      </w:r>
    </w:p>
    <w:p w14:paraId="6307686C" w14:textId="77777777" w:rsidR="00B6540A" w:rsidRPr="00B6540A" w:rsidRDefault="00B6540A" w:rsidP="00B6540A">
      <w:pPr>
        <w:pStyle w:val="NoSpacing"/>
        <w:rPr>
          <w:sz w:val="24"/>
          <w:szCs w:val="24"/>
        </w:rPr>
      </w:pPr>
    </w:p>
    <w:p w14:paraId="2E3DD678" w14:textId="77777777" w:rsidR="00B6540A" w:rsidRPr="00B6540A" w:rsidRDefault="00B6540A" w:rsidP="00B6540A">
      <w:pPr>
        <w:pStyle w:val="NoSpacing"/>
        <w:rPr>
          <w:sz w:val="24"/>
          <w:szCs w:val="24"/>
        </w:rPr>
      </w:pPr>
      <w:r w:rsidRPr="00B6540A">
        <w:rPr>
          <w:sz w:val="24"/>
          <w:szCs w:val="24"/>
        </w:rPr>
        <w:t>SELECT * FROM employee e;</w:t>
      </w:r>
    </w:p>
    <w:p w14:paraId="15598E44" w14:textId="77777777" w:rsidR="00B6540A" w:rsidRPr="00B6540A" w:rsidRDefault="00B6540A" w:rsidP="00B6540A">
      <w:pPr>
        <w:pStyle w:val="NoSpacing"/>
        <w:rPr>
          <w:sz w:val="24"/>
          <w:szCs w:val="24"/>
        </w:rPr>
      </w:pPr>
    </w:p>
    <w:p w14:paraId="3BE7AE32" w14:textId="00DF66F8" w:rsidR="00955707" w:rsidRPr="00837D1C" w:rsidRDefault="00837D1C" w:rsidP="00B6540A">
      <w:pPr>
        <w:pStyle w:val="NoSpacing"/>
        <w:rPr>
          <w:sz w:val="24"/>
          <w:szCs w:val="24"/>
          <w:u w:val="single"/>
        </w:rPr>
      </w:pPr>
      <w:r w:rsidRPr="00837D1C">
        <w:rPr>
          <w:b/>
          <w:bCs/>
          <w:sz w:val="28"/>
          <w:szCs w:val="28"/>
        </w:rPr>
        <w:t>#Count –</w:t>
      </w:r>
      <w:r w:rsidRPr="00837D1C">
        <w:rPr>
          <w:sz w:val="28"/>
          <w:szCs w:val="28"/>
        </w:rPr>
        <w:t xml:space="preserve"> </w:t>
      </w:r>
      <w:r w:rsidRPr="00837D1C">
        <w:rPr>
          <w:sz w:val="24"/>
          <w:szCs w:val="24"/>
          <w:u w:val="single"/>
        </w:rPr>
        <w:t>(it displays count of similar data in column)</w:t>
      </w:r>
    </w:p>
    <w:p w14:paraId="27B383EC" w14:textId="2BE2983F" w:rsidR="00B6540A" w:rsidRPr="00B6540A" w:rsidRDefault="00B6540A" w:rsidP="00B6540A">
      <w:pPr>
        <w:pStyle w:val="NoSpacing"/>
        <w:rPr>
          <w:sz w:val="24"/>
          <w:szCs w:val="24"/>
        </w:rPr>
      </w:pPr>
      <w:r w:rsidRPr="00B6540A">
        <w:rPr>
          <w:sz w:val="24"/>
          <w:szCs w:val="24"/>
        </w:rPr>
        <w:t>select count(</w:t>
      </w:r>
      <w:proofErr w:type="spellStart"/>
      <w:r w:rsidRPr="00B6540A">
        <w:rPr>
          <w:sz w:val="24"/>
          <w:szCs w:val="24"/>
        </w:rPr>
        <w:t>ename</w:t>
      </w:r>
      <w:proofErr w:type="spellEnd"/>
      <w:proofErr w:type="gramStart"/>
      <w:r w:rsidRPr="00B6540A">
        <w:rPr>
          <w:sz w:val="24"/>
          <w:szCs w:val="24"/>
        </w:rPr>
        <w:t>),</w:t>
      </w:r>
      <w:proofErr w:type="spellStart"/>
      <w:r w:rsidRPr="00B6540A">
        <w:rPr>
          <w:sz w:val="24"/>
          <w:szCs w:val="24"/>
        </w:rPr>
        <w:t>dname</w:t>
      </w:r>
      <w:proofErr w:type="spellEnd"/>
      <w:proofErr w:type="gramEnd"/>
      <w:r w:rsidRPr="00B6540A">
        <w:rPr>
          <w:sz w:val="24"/>
          <w:szCs w:val="24"/>
        </w:rPr>
        <w:t xml:space="preserve"> from employee</w:t>
      </w:r>
    </w:p>
    <w:p w14:paraId="3EAC4CEC" w14:textId="77777777" w:rsidR="006E5558" w:rsidRDefault="00B6540A" w:rsidP="00B6540A">
      <w:pPr>
        <w:pStyle w:val="NoSpacing"/>
        <w:rPr>
          <w:sz w:val="24"/>
          <w:szCs w:val="24"/>
        </w:rPr>
      </w:pPr>
      <w:r w:rsidRPr="00B6540A">
        <w:rPr>
          <w:sz w:val="24"/>
          <w:szCs w:val="24"/>
        </w:rPr>
        <w:t xml:space="preserve">group by </w:t>
      </w:r>
      <w:proofErr w:type="spellStart"/>
      <w:r w:rsidRPr="00B6540A">
        <w:rPr>
          <w:sz w:val="24"/>
          <w:szCs w:val="24"/>
        </w:rPr>
        <w:t>dname</w:t>
      </w:r>
      <w:proofErr w:type="spellEnd"/>
      <w:r w:rsidRPr="00B6540A">
        <w:rPr>
          <w:sz w:val="24"/>
          <w:szCs w:val="24"/>
        </w:rPr>
        <w:t>;</w:t>
      </w:r>
      <w:r w:rsidR="00A200A7">
        <w:rPr>
          <w:sz w:val="24"/>
          <w:szCs w:val="24"/>
        </w:rPr>
        <w:t xml:space="preserve"> </w:t>
      </w:r>
      <w:r w:rsidR="00205A20">
        <w:rPr>
          <w:sz w:val="24"/>
          <w:szCs w:val="24"/>
        </w:rPr>
        <w:t xml:space="preserve">                                       </w:t>
      </w:r>
    </w:p>
    <w:p w14:paraId="2CD8B792" w14:textId="4FDF2571" w:rsidR="00B6540A" w:rsidRPr="00B6540A" w:rsidRDefault="00823517" w:rsidP="00B6540A">
      <w:pPr>
        <w:pStyle w:val="NoSpacing"/>
        <w:rPr>
          <w:sz w:val="24"/>
          <w:szCs w:val="24"/>
        </w:rPr>
      </w:pPr>
      <w:r w:rsidRPr="006666FC">
        <w:rPr>
          <w:sz w:val="24"/>
          <w:szCs w:val="24"/>
          <w:u w:val="single"/>
        </w:rPr>
        <w:sym w:font="Wingdings" w:char="F0E0"/>
      </w:r>
      <w:r w:rsidRPr="006666FC">
        <w:rPr>
          <w:sz w:val="24"/>
          <w:szCs w:val="24"/>
          <w:u w:val="single"/>
        </w:rPr>
        <w:t>(it displays total employees</w:t>
      </w:r>
      <w:r w:rsidR="00F43DF6">
        <w:rPr>
          <w:sz w:val="24"/>
          <w:szCs w:val="24"/>
          <w:u w:val="single"/>
        </w:rPr>
        <w:t xml:space="preserve"> count</w:t>
      </w:r>
      <w:r w:rsidRPr="006666FC">
        <w:rPr>
          <w:sz w:val="24"/>
          <w:szCs w:val="24"/>
          <w:u w:val="single"/>
        </w:rPr>
        <w:t xml:space="preserve"> </w:t>
      </w:r>
      <w:r w:rsidR="006666FC" w:rsidRPr="006666FC">
        <w:rPr>
          <w:sz w:val="24"/>
          <w:szCs w:val="24"/>
          <w:u w:val="single"/>
        </w:rPr>
        <w:t>f</w:t>
      </w:r>
      <w:r w:rsidR="00F43DF6">
        <w:rPr>
          <w:sz w:val="24"/>
          <w:szCs w:val="24"/>
          <w:u w:val="single"/>
        </w:rPr>
        <w:t>rom</w:t>
      </w:r>
      <w:r w:rsidR="006666FC" w:rsidRPr="006666FC">
        <w:rPr>
          <w:sz w:val="24"/>
          <w:szCs w:val="24"/>
          <w:u w:val="single"/>
        </w:rPr>
        <w:t xml:space="preserve"> same department</w:t>
      </w:r>
      <w:r w:rsidRPr="006666FC">
        <w:rPr>
          <w:sz w:val="24"/>
          <w:szCs w:val="24"/>
          <w:u w:val="single"/>
        </w:rPr>
        <w:t>)</w:t>
      </w:r>
    </w:p>
    <w:p w14:paraId="110736C8" w14:textId="77777777" w:rsidR="00B6540A" w:rsidRPr="00B6540A" w:rsidRDefault="00B6540A" w:rsidP="00B6540A">
      <w:pPr>
        <w:pStyle w:val="NoSpacing"/>
        <w:rPr>
          <w:sz w:val="24"/>
          <w:szCs w:val="24"/>
        </w:rPr>
      </w:pPr>
    </w:p>
    <w:p w14:paraId="5CCD48DB" w14:textId="77777777" w:rsidR="00B6540A" w:rsidRPr="00B6540A" w:rsidRDefault="00B6540A" w:rsidP="00B6540A">
      <w:pPr>
        <w:pStyle w:val="NoSpacing"/>
        <w:rPr>
          <w:sz w:val="24"/>
          <w:szCs w:val="24"/>
        </w:rPr>
      </w:pPr>
      <w:r w:rsidRPr="00B6540A">
        <w:rPr>
          <w:sz w:val="24"/>
          <w:szCs w:val="24"/>
        </w:rPr>
        <w:t>select count(</w:t>
      </w:r>
      <w:proofErr w:type="spellStart"/>
      <w:r w:rsidRPr="00B6540A">
        <w:rPr>
          <w:sz w:val="24"/>
          <w:szCs w:val="24"/>
        </w:rPr>
        <w:t>eid</w:t>
      </w:r>
      <w:proofErr w:type="spellEnd"/>
      <w:proofErr w:type="gramStart"/>
      <w:r w:rsidRPr="00B6540A">
        <w:rPr>
          <w:sz w:val="24"/>
          <w:szCs w:val="24"/>
        </w:rPr>
        <w:t>),</w:t>
      </w:r>
      <w:proofErr w:type="spellStart"/>
      <w:r w:rsidRPr="00B6540A">
        <w:rPr>
          <w:sz w:val="24"/>
          <w:szCs w:val="24"/>
        </w:rPr>
        <w:t>dname</w:t>
      </w:r>
      <w:proofErr w:type="spellEnd"/>
      <w:proofErr w:type="gramEnd"/>
      <w:r w:rsidRPr="00B6540A">
        <w:rPr>
          <w:sz w:val="24"/>
          <w:szCs w:val="24"/>
        </w:rPr>
        <w:t xml:space="preserve"> from employee</w:t>
      </w:r>
    </w:p>
    <w:p w14:paraId="4A70EE39" w14:textId="483726D7" w:rsidR="00B6540A" w:rsidRPr="00B6540A" w:rsidRDefault="00B6540A" w:rsidP="00B6540A">
      <w:pPr>
        <w:pStyle w:val="NoSpacing"/>
        <w:rPr>
          <w:sz w:val="24"/>
          <w:szCs w:val="24"/>
        </w:rPr>
      </w:pPr>
      <w:r w:rsidRPr="00B6540A">
        <w:rPr>
          <w:sz w:val="24"/>
          <w:szCs w:val="24"/>
        </w:rPr>
        <w:t xml:space="preserve">where </w:t>
      </w:r>
      <w:proofErr w:type="spellStart"/>
      <w:r w:rsidRPr="00B6540A">
        <w:rPr>
          <w:sz w:val="24"/>
          <w:szCs w:val="24"/>
        </w:rPr>
        <w:t>dname</w:t>
      </w:r>
      <w:proofErr w:type="spellEnd"/>
      <w:r w:rsidRPr="00B6540A">
        <w:rPr>
          <w:sz w:val="24"/>
          <w:szCs w:val="24"/>
        </w:rPr>
        <w:t xml:space="preserve">='IT' group by </w:t>
      </w:r>
      <w:proofErr w:type="spellStart"/>
      <w:proofErr w:type="gramStart"/>
      <w:r w:rsidRPr="00B6540A">
        <w:rPr>
          <w:sz w:val="24"/>
          <w:szCs w:val="24"/>
        </w:rPr>
        <w:t>dname</w:t>
      </w:r>
      <w:proofErr w:type="spellEnd"/>
      <w:r w:rsidRPr="00B6540A">
        <w:rPr>
          <w:sz w:val="24"/>
          <w:szCs w:val="24"/>
        </w:rPr>
        <w:t>;</w:t>
      </w:r>
      <w:r w:rsidR="006E5EA9">
        <w:rPr>
          <w:sz w:val="24"/>
          <w:szCs w:val="24"/>
        </w:rPr>
        <w:t xml:space="preserve">  </w:t>
      </w:r>
      <w:r w:rsidR="00175934">
        <w:rPr>
          <w:sz w:val="24"/>
          <w:szCs w:val="24"/>
        </w:rPr>
        <w:t xml:space="preserve"> </w:t>
      </w:r>
      <w:proofErr w:type="gramEnd"/>
      <w:r w:rsidR="00175934">
        <w:rPr>
          <w:sz w:val="24"/>
          <w:szCs w:val="24"/>
        </w:rPr>
        <w:t xml:space="preserve">    </w:t>
      </w:r>
      <w:r w:rsidR="006E5EA9" w:rsidRPr="00EE7B2F">
        <w:rPr>
          <w:sz w:val="24"/>
          <w:szCs w:val="24"/>
          <w:u w:val="single"/>
        </w:rPr>
        <w:sym w:font="Wingdings" w:char="F0E0"/>
      </w:r>
      <w:r w:rsidR="00394E38" w:rsidRPr="00EE7B2F">
        <w:rPr>
          <w:sz w:val="24"/>
          <w:szCs w:val="24"/>
          <w:u w:val="single"/>
        </w:rPr>
        <w:t>(</w:t>
      </w:r>
      <w:r w:rsidR="00016622" w:rsidRPr="00EE7B2F">
        <w:rPr>
          <w:sz w:val="24"/>
          <w:szCs w:val="24"/>
          <w:u w:val="single"/>
        </w:rPr>
        <w:t xml:space="preserve">it display </w:t>
      </w:r>
      <w:r w:rsidR="00DD358C" w:rsidRPr="00EE7B2F">
        <w:rPr>
          <w:sz w:val="24"/>
          <w:szCs w:val="24"/>
          <w:u w:val="single"/>
        </w:rPr>
        <w:t>s</w:t>
      </w:r>
      <w:r w:rsidR="00394E38" w:rsidRPr="00EE7B2F">
        <w:rPr>
          <w:sz w:val="24"/>
          <w:szCs w:val="24"/>
          <w:u w:val="single"/>
        </w:rPr>
        <w:t>pecific</w:t>
      </w:r>
      <w:r w:rsidR="00DD358C" w:rsidRPr="00EE7B2F">
        <w:rPr>
          <w:sz w:val="24"/>
          <w:szCs w:val="24"/>
          <w:u w:val="single"/>
        </w:rPr>
        <w:t xml:space="preserve"> </w:t>
      </w:r>
      <w:r w:rsidR="002A00F6" w:rsidRPr="00EE7B2F">
        <w:rPr>
          <w:sz w:val="24"/>
          <w:szCs w:val="24"/>
          <w:u w:val="single"/>
        </w:rPr>
        <w:t>column content</w:t>
      </w:r>
      <w:r w:rsidR="009E00B2">
        <w:rPr>
          <w:sz w:val="24"/>
          <w:szCs w:val="24"/>
          <w:u w:val="single"/>
        </w:rPr>
        <w:t xml:space="preserve"> count</w:t>
      </w:r>
      <w:r w:rsidR="00394E38" w:rsidRPr="00EE7B2F">
        <w:rPr>
          <w:sz w:val="24"/>
          <w:szCs w:val="24"/>
          <w:u w:val="single"/>
        </w:rPr>
        <w:t>)</w:t>
      </w:r>
    </w:p>
    <w:p w14:paraId="696FD36D" w14:textId="77777777" w:rsidR="00B6540A" w:rsidRPr="00B6540A" w:rsidRDefault="00B6540A" w:rsidP="00B6540A">
      <w:pPr>
        <w:pStyle w:val="NoSpacing"/>
        <w:rPr>
          <w:sz w:val="24"/>
          <w:szCs w:val="24"/>
        </w:rPr>
      </w:pPr>
    </w:p>
    <w:p w14:paraId="020EEAD2" w14:textId="77777777" w:rsidR="00B6540A" w:rsidRPr="00B6540A" w:rsidRDefault="00B6540A" w:rsidP="00B6540A">
      <w:pPr>
        <w:pStyle w:val="NoSpacing"/>
        <w:rPr>
          <w:sz w:val="24"/>
          <w:szCs w:val="24"/>
        </w:rPr>
      </w:pPr>
      <w:r w:rsidRPr="00B6540A">
        <w:rPr>
          <w:sz w:val="24"/>
          <w:szCs w:val="24"/>
        </w:rPr>
        <w:t>select count(</w:t>
      </w:r>
      <w:proofErr w:type="spellStart"/>
      <w:r w:rsidRPr="00B6540A">
        <w:rPr>
          <w:sz w:val="24"/>
          <w:szCs w:val="24"/>
        </w:rPr>
        <w:t>eid</w:t>
      </w:r>
      <w:proofErr w:type="spellEnd"/>
      <w:proofErr w:type="gramStart"/>
      <w:r w:rsidRPr="00B6540A">
        <w:rPr>
          <w:sz w:val="24"/>
          <w:szCs w:val="24"/>
        </w:rPr>
        <w:t>),</w:t>
      </w:r>
      <w:proofErr w:type="spellStart"/>
      <w:r w:rsidRPr="00B6540A">
        <w:rPr>
          <w:sz w:val="24"/>
          <w:szCs w:val="24"/>
        </w:rPr>
        <w:t>dname</w:t>
      </w:r>
      <w:proofErr w:type="spellEnd"/>
      <w:proofErr w:type="gramEnd"/>
      <w:r w:rsidRPr="00B6540A">
        <w:rPr>
          <w:sz w:val="24"/>
          <w:szCs w:val="24"/>
        </w:rPr>
        <w:t xml:space="preserve"> from employee</w:t>
      </w:r>
    </w:p>
    <w:p w14:paraId="11533530" w14:textId="3418E0A2" w:rsidR="00B6540A" w:rsidRPr="00B6540A" w:rsidRDefault="00B6540A" w:rsidP="00B6540A">
      <w:pPr>
        <w:pStyle w:val="NoSpacing"/>
        <w:rPr>
          <w:sz w:val="24"/>
          <w:szCs w:val="24"/>
        </w:rPr>
      </w:pPr>
      <w:r w:rsidRPr="00B6540A">
        <w:rPr>
          <w:sz w:val="24"/>
          <w:szCs w:val="24"/>
        </w:rPr>
        <w:t xml:space="preserve">group by </w:t>
      </w:r>
      <w:proofErr w:type="spellStart"/>
      <w:r w:rsidRPr="00B6540A">
        <w:rPr>
          <w:sz w:val="24"/>
          <w:szCs w:val="24"/>
        </w:rPr>
        <w:t>dname</w:t>
      </w:r>
      <w:proofErr w:type="spellEnd"/>
      <w:r w:rsidRPr="00B6540A">
        <w:rPr>
          <w:sz w:val="24"/>
          <w:szCs w:val="24"/>
        </w:rPr>
        <w:t xml:space="preserve"> having </w:t>
      </w:r>
      <w:proofErr w:type="spellStart"/>
      <w:r w:rsidRPr="00B6540A">
        <w:rPr>
          <w:sz w:val="24"/>
          <w:szCs w:val="24"/>
        </w:rPr>
        <w:t>dname</w:t>
      </w:r>
      <w:proofErr w:type="spellEnd"/>
      <w:r w:rsidRPr="00B6540A">
        <w:rPr>
          <w:sz w:val="24"/>
          <w:szCs w:val="24"/>
        </w:rPr>
        <w:t>='hr</w:t>
      </w:r>
      <w:proofErr w:type="gramStart"/>
      <w:r w:rsidRPr="00B6540A">
        <w:rPr>
          <w:sz w:val="24"/>
          <w:szCs w:val="24"/>
        </w:rPr>
        <w:t>' ;</w:t>
      </w:r>
      <w:proofErr w:type="gramEnd"/>
      <w:r w:rsidR="00E622D9">
        <w:rPr>
          <w:sz w:val="24"/>
          <w:szCs w:val="24"/>
        </w:rPr>
        <w:t xml:space="preserve"> </w:t>
      </w:r>
      <w:r w:rsidR="00175934">
        <w:rPr>
          <w:sz w:val="24"/>
          <w:szCs w:val="24"/>
        </w:rPr>
        <w:t xml:space="preserve">    </w:t>
      </w:r>
      <w:r w:rsidR="00CB1EF2" w:rsidRPr="00EE7B2F">
        <w:rPr>
          <w:sz w:val="24"/>
          <w:szCs w:val="24"/>
          <w:u w:val="single"/>
        </w:rPr>
        <w:sym w:font="Wingdings" w:char="F0E0"/>
      </w:r>
      <w:r w:rsidR="00CB1EF2" w:rsidRPr="00EE7B2F">
        <w:rPr>
          <w:sz w:val="24"/>
          <w:szCs w:val="24"/>
          <w:u w:val="single"/>
        </w:rPr>
        <w:t>(it display specific column content</w:t>
      </w:r>
      <w:r w:rsidR="009E00B2">
        <w:rPr>
          <w:sz w:val="24"/>
          <w:szCs w:val="24"/>
          <w:u w:val="single"/>
        </w:rPr>
        <w:t xml:space="preserve"> count</w:t>
      </w:r>
      <w:r w:rsidR="00CB1EF2" w:rsidRPr="00EE7B2F">
        <w:rPr>
          <w:sz w:val="24"/>
          <w:szCs w:val="24"/>
          <w:u w:val="single"/>
        </w:rPr>
        <w:t>)</w:t>
      </w:r>
    </w:p>
    <w:p w14:paraId="402C1D13" w14:textId="77777777" w:rsidR="00B6540A" w:rsidRPr="00B6540A" w:rsidRDefault="00B6540A" w:rsidP="00B6540A">
      <w:pPr>
        <w:pStyle w:val="NoSpacing"/>
        <w:rPr>
          <w:sz w:val="24"/>
          <w:szCs w:val="24"/>
        </w:rPr>
      </w:pPr>
    </w:p>
    <w:p w14:paraId="776439F1" w14:textId="77777777" w:rsidR="00B6540A" w:rsidRPr="00B6540A" w:rsidRDefault="00B6540A" w:rsidP="00B6540A">
      <w:pPr>
        <w:pStyle w:val="NoSpacing"/>
        <w:rPr>
          <w:sz w:val="24"/>
          <w:szCs w:val="24"/>
        </w:rPr>
      </w:pPr>
      <w:r w:rsidRPr="00B6540A">
        <w:rPr>
          <w:sz w:val="24"/>
          <w:szCs w:val="24"/>
        </w:rPr>
        <w:t>select count(</w:t>
      </w:r>
      <w:proofErr w:type="spellStart"/>
      <w:r w:rsidRPr="00B6540A">
        <w:rPr>
          <w:sz w:val="24"/>
          <w:szCs w:val="24"/>
        </w:rPr>
        <w:t>eid</w:t>
      </w:r>
      <w:proofErr w:type="spellEnd"/>
      <w:proofErr w:type="gramStart"/>
      <w:r w:rsidRPr="00B6540A">
        <w:rPr>
          <w:sz w:val="24"/>
          <w:szCs w:val="24"/>
        </w:rPr>
        <w:t>),</w:t>
      </w:r>
      <w:proofErr w:type="spellStart"/>
      <w:r w:rsidRPr="00B6540A">
        <w:rPr>
          <w:sz w:val="24"/>
          <w:szCs w:val="24"/>
        </w:rPr>
        <w:t>dname</w:t>
      </w:r>
      <w:proofErr w:type="spellEnd"/>
      <w:proofErr w:type="gramEnd"/>
      <w:r w:rsidRPr="00B6540A">
        <w:rPr>
          <w:sz w:val="24"/>
          <w:szCs w:val="24"/>
        </w:rPr>
        <w:t xml:space="preserve"> from employee</w:t>
      </w:r>
    </w:p>
    <w:p w14:paraId="1E4AEF6A" w14:textId="77777777" w:rsidR="00E63888" w:rsidRDefault="00B6540A" w:rsidP="00E63888">
      <w:pPr>
        <w:pStyle w:val="NoSpacing"/>
        <w:rPr>
          <w:sz w:val="24"/>
          <w:szCs w:val="24"/>
        </w:rPr>
      </w:pPr>
      <w:r w:rsidRPr="00B6540A">
        <w:rPr>
          <w:sz w:val="24"/>
          <w:szCs w:val="24"/>
        </w:rPr>
        <w:t xml:space="preserve">group by </w:t>
      </w:r>
      <w:proofErr w:type="spellStart"/>
      <w:r w:rsidRPr="00B6540A">
        <w:rPr>
          <w:sz w:val="24"/>
          <w:szCs w:val="24"/>
        </w:rPr>
        <w:t>dname</w:t>
      </w:r>
      <w:proofErr w:type="spellEnd"/>
      <w:r w:rsidRPr="00B6540A">
        <w:rPr>
          <w:sz w:val="24"/>
          <w:szCs w:val="24"/>
        </w:rPr>
        <w:t xml:space="preserve"> order by </w:t>
      </w:r>
      <w:proofErr w:type="spellStart"/>
      <w:r w:rsidRPr="00B6540A">
        <w:rPr>
          <w:sz w:val="24"/>
          <w:szCs w:val="24"/>
        </w:rPr>
        <w:t>dname</w:t>
      </w:r>
      <w:proofErr w:type="spellEnd"/>
      <w:r w:rsidRPr="00B6540A">
        <w:rPr>
          <w:sz w:val="24"/>
          <w:szCs w:val="24"/>
        </w:rPr>
        <w:t xml:space="preserve"> </w:t>
      </w:r>
      <w:proofErr w:type="spellStart"/>
      <w:proofErr w:type="gramStart"/>
      <w:r w:rsidRPr="00B6540A">
        <w:rPr>
          <w:sz w:val="24"/>
          <w:szCs w:val="24"/>
        </w:rPr>
        <w:t>desc</w:t>
      </w:r>
      <w:proofErr w:type="spellEnd"/>
      <w:r w:rsidRPr="00B6540A">
        <w:rPr>
          <w:sz w:val="24"/>
          <w:szCs w:val="24"/>
        </w:rPr>
        <w:t xml:space="preserve"> ;</w:t>
      </w:r>
      <w:proofErr w:type="gramEnd"/>
      <w:r w:rsidR="00952166">
        <w:rPr>
          <w:sz w:val="24"/>
          <w:szCs w:val="24"/>
        </w:rPr>
        <w:t xml:space="preserve"> </w:t>
      </w:r>
    </w:p>
    <w:p w14:paraId="4E55DA77" w14:textId="7703357F" w:rsidR="00E63888" w:rsidRDefault="00E63888" w:rsidP="00E63888">
      <w:pPr>
        <w:pStyle w:val="NoSpacing"/>
        <w:rPr>
          <w:sz w:val="24"/>
          <w:szCs w:val="24"/>
          <w:u w:val="single"/>
        </w:rPr>
      </w:pPr>
      <w:r w:rsidRPr="006666FC">
        <w:rPr>
          <w:sz w:val="24"/>
          <w:szCs w:val="24"/>
          <w:u w:val="single"/>
        </w:rPr>
        <w:sym w:font="Wingdings" w:char="F0E0"/>
      </w:r>
      <w:r w:rsidRPr="006666FC">
        <w:rPr>
          <w:sz w:val="24"/>
          <w:szCs w:val="24"/>
          <w:u w:val="single"/>
        </w:rPr>
        <w:t>(it displays total employees</w:t>
      </w:r>
      <w:r>
        <w:rPr>
          <w:sz w:val="24"/>
          <w:szCs w:val="24"/>
          <w:u w:val="single"/>
        </w:rPr>
        <w:t xml:space="preserve"> count</w:t>
      </w:r>
      <w:r w:rsidRPr="006666FC">
        <w:rPr>
          <w:sz w:val="24"/>
          <w:szCs w:val="24"/>
          <w:u w:val="single"/>
        </w:rPr>
        <w:t xml:space="preserve"> f</w:t>
      </w:r>
      <w:r>
        <w:rPr>
          <w:sz w:val="24"/>
          <w:szCs w:val="24"/>
          <w:u w:val="single"/>
        </w:rPr>
        <w:t>rom</w:t>
      </w:r>
      <w:r w:rsidRPr="006666FC">
        <w:rPr>
          <w:sz w:val="24"/>
          <w:szCs w:val="24"/>
          <w:u w:val="single"/>
        </w:rPr>
        <w:t xml:space="preserve"> same department</w:t>
      </w:r>
      <w:r w:rsidR="00F01F36">
        <w:rPr>
          <w:sz w:val="24"/>
          <w:szCs w:val="24"/>
          <w:u w:val="single"/>
        </w:rPr>
        <w:t xml:space="preserve"> in descending order</w:t>
      </w:r>
      <w:r w:rsidRPr="006666FC">
        <w:rPr>
          <w:sz w:val="24"/>
          <w:szCs w:val="24"/>
          <w:u w:val="single"/>
        </w:rPr>
        <w:t>)</w:t>
      </w:r>
    </w:p>
    <w:p w14:paraId="134AA58D" w14:textId="77777777" w:rsidR="00A44687" w:rsidRDefault="00A44687" w:rsidP="00E63888">
      <w:pPr>
        <w:pStyle w:val="NoSpacing"/>
        <w:rPr>
          <w:sz w:val="24"/>
          <w:szCs w:val="24"/>
          <w:u w:val="single"/>
        </w:rPr>
      </w:pPr>
    </w:p>
    <w:p w14:paraId="57E8FA9D" w14:textId="77777777" w:rsidR="00A44687" w:rsidRPr="00B6540A" w:rsidRDefault="00A44687" w:rsidP="00E63888">
      <w:pPr>
        <w:pStyle w:val="NoSpacing"/>
        <w:rPr>
          <w:sz w:val="24"/>
          <w:szCs w:val="24"/>
        </w:rPr>
      </w:pPr>
    </w:p>
    <w:p w14:paraId="19DB1C5D" w14:textId="4EAAEA36" w:rsidR="00B6540A" w:rsidRDefault="00B6540A" w:rsidP="00B6540A">
      <w:pPr>
        <w:pStyle w:val="NoSpacing"/>
        <w:rPr>
          <w:sz w:val="24"/>
          <w:szCs w:val="24"/>
          <w:u w:val="single"/>
        </w:rPr>
      </w:pPr>
    </w:p>
    <w:p w14:paraId="458B99EA" w14:textId="77777777" w:rsidR="00041A1C" w:rsidRDefault="00041A1C" w:rsidP="00B6540A">
      <w:pPr>
        <w:pStyle w:val="NoSpacing"/>
        <w:rPr>
          <w:sz w:val="24"/>
          <w:szCs w:val="24"/>
          <w:u w:val="single"/>
        </w:rPr>
      </w:pPr>
    </w:p>
    <w:p w14:paraId="3339ACEC" w14:textId="77777777" w:rsidR="00041A1C" w:rsidRDefault="00041A1C" w:rsidP="00B6540A">
      <w:pPr>
        <w:pStyle w:val="NoSpacing"/>
        <w:rPr>
          <w:sz w:val="24"/>
          <w:szCs w:val="24"/>
        </w:rPr>
      </w:pPr>
    </w:p>
    <w:p w14:paraId="34765169" w14:textId="77777777" w:rsidR="00B12480" w:rsidRDefault="00B12480" w:rsidP="00B6540A">
      <w:pPr>
        <w:pStyle w:val="NoSpacing"/>
        <w:rPr>
          <w:sz w:val="24"/>
          <w:szCs w:val="24"/>
        </w:rPr>
      </w:pPr>
    </w:p>
    <w:p w14:paraId="28B679A4" w14:textId="77777777" w:rsidR="00B12480" w:rsidRDefault="00B12480" w:rsidP="00B6540A">
      <w:pPr>
        <w:pStyle w:val="NoSpacing"/>
        <w:rPr>
          <w:sz w:val="24"/>
          <w:szCs w:val="24"/>
        </w:rPr>
      </w:pPr>
    </w:p>
    <w:p w14:paraId="72758891" w14:textId="77777777" w:rsidR="003910CE" w:rsidRDefault="003910CE" w:rsidP="006A61C8">
      <w:pPr>
        <w:pStyle w:val="NoSpacing"/>
        <w:rPr>
          <w:b/>
          <w:bCs/>
          <w:sz w:val="28"/>
          <w:szCs w:val="28"/>
        </w:rPr>
      </w:pPr>
    </w:p>
    <w:p w14:paraId="63F73117" w14:textId="77777777" w:rsidR="00A44687" w:rsidRDefault="00A44687" w:rsidP="006A61C8">
      <w:pPr>
        <w:pStyle w:val="NoSpacing"/>
        <w:rPr>
          <w:b/>
          <w:bCs/>
          <w:sz w:val="28"/>
          <w:szCs w:val="28"/>
        </w:rPr>
      </w:pPr>
    </w:p>
    <w:p w14:paraId="1CA56DEB" w14:textId="77777777" w:rsidR="00CD5C43" w:rsidRDefault="00CD5C43" w:rsidP="006A61C8">
      <w:pPr>
        <w:pStyle w:val="NoSpacing"/>
        <w:rPr>
          <w:b/>
          <w:bCs/>
          <w:sz w:val="28"/>
          <w:szCs w:val="28"/>
        </w:rPr>
      </w:pPr>
    </w:p>
    <w:p w14:paraId="10A067F2" w14:textId="52373E57" w:rsidR="006A61C8" w:rsidRPr="00F66CBE" w:rsidRDefault="006A61C8" w:rsidP="006A61C8">
      <w:pPr>
        <w:pStyle w:val="NoSpacing"/>
        <w:rPr>
          <w:b/>
          <w:bCs/>
          <w:sz w:val="28"/>
          <w:szCs w:val="28"/>
        </w:rPr>
      </w:pPr>
      <w:r w:rsidRPr="00F66CBE">
        <w:rPr>
          <w:b/>
          <w:bCs/>
          <w:sz w:val="28"/>
          <w:szCs w:val="28"/>
        </w:rPr>
        <w:lastRenderedPageBreak/>
        <w:t xml:space="preserve">#Finding nth largest price- </w:t>
      </w:r>
    </w:p>
    <w:p w14:paraId="74C07365" w14:textId="77777777" w:rsidR="006A61C8" w:rsidRPr="006A61C8" w:rsidRDefault="006A61C8" w:rsidP="006A61C8">
      <w:pPr>
        <w:pStyle w:val="NoSpacing"/>
        <w:rPr>
          <w:sz w:val="24"/>
          <w:szCs w:val="24"/>
        </w:rPr>
      </w:pPr>
      <w:r w:rsidRPr="006A61C8">
        <w:rPr>
          <w:sz w:val="24"/>
          <w:szCs w:val="24"/>
        </w:rPr>
        <w:t>use expo;</w:t>
      </w:r>
    </w:p>
    <w:p w14:paraId="1617EAA5" w14:textId="77777777" w:rsidR="006A61C8" w:rsidRPr="006A61C8" w:rsidRDefault="006A61C8" w:rsidP="006A61C8">
      <w:pPr>
        <w:pStyle w:val="NoSpacing"/>
        <w:rPr>
          <w:sz w:val="24"/>
          <w:szCs w:val="24"/>
        </w:rPr>
      </w:pPr>
    </w:p>
    <w:p w14:paraId="2E9186A5" w14:textId="77777777" w:rsidR="006A61C8" w:rsidRPr="006A61C8" w:rsidRDefault="006A61C8" w:rsidP="006A61C8">
      <w:pPr>
        <w:pStyle w:val="NoSpacing"/>
        <w:rPr>
          <w:sz w:val="24"/>
          <w:szCs w:val="24"/>
        </w:rPr>
      </w:pPr>
      <w:r w:rsidRPr="006A61C8">
        <w:rPr>
          <w:sz w:val="24"/>
          <w:szCs w:val="24"/>
        </w:rPr>
        <w:t xml:space="preserve">SELECT * FROM </w:t>
      </w:r>
      <w:proofErr w:type="spellStart"/>
      <w:proofErr w:type="gramStart"/>
      <w:r w:rsidRPr="006A61C8">
        <w:rPr>
          <w:sz w:val="24"/>
          <w:szCs w:val="24"/>
        </w:rPr>
        <w:t>expo.product</w:t>
      </w:r>
      <w:proofErr w:type="spellEnd"/>
      <w:proofErr w:type="gramEnd"/>
      <w:r w:rsidRPr="006A61C8">
        <w:rPr>
          <w:sz w:val="24"/>
          <w:szCs w:val="24"/>
        </w:rPr>
        <w:t xml:space="preserve"> p;</w:t>
      </w:r>
    </w:p>
    <w:p w14:paraId="1FE74574" w14:textId="77777777" w:rsidR="006A61C8" w:rsidRPr="006A61C8" w:rsidRDefault="006A61C8" w:rsidP="006A61C8">
      <w:pPr>
        <w:pStyle w:val="NoSpacing"/>
        <w:rPr>
          <w:sz w:val="24"/>
          <w:szCs w:val="24"/>
        </w:rPr>
      </w:pPr>
    </w:p>
    <w:p w14:paraId="066040FF" w14:textId="77777777" w:rsidR="006A61C8" w:rsidRPr="006A61C8" w:rsidRDefault="006A61C8" w:rsidP="006A61C8">
      <w:pPr>
        <w:pStyle w:val="NoSpacing"/>
        <w:rPr>
          <w:sz w:val="24"/>
          <w:szCs w:val="24"/>
        </w:rPr>
      </w:pPr>
      <w:r w:rsidRPr="006A61C8">
        <w:rPr>
          <w:sz w:val="24"/>
          <w:szCs w:val="24"/>
        </w:rPr>
        <w:t>select price from product;</w:t>
      </w:r>
    </w:p>
    <w:p w14:paraId="35AA1F8C" w14:textId="77777777" w:rsidR="006A61C8" w:rsidRPr="006A61C8" w:rsidRDefault="006A61C8" w:rsidP="006A61C8">
      <w:pPr>
        <w:pStyle w:val="NoSpacing"/>
        <w:rPr>
          <w:sz w:val="24"/>
          <w:szCs w:val="24"/>
        </w:rPr>
      </w:pPr>
    </w:p>
    <w:p w14:paraId="5A891E71" w14:textId="77777777" w:rsidR="006A61C8" w:rsidRPr="006A61C8" w:rsidRDefault="006A61C8" w:rsidP="006A61C8">
      <w:pPr>
        <w:pStyle w:val="NoSpacing"/>
        <w:rPr>
          <w:sz w:val="24"/>
          <w:szCs w:val="24"/>
        </w:rPr>
      </w:pPr>
      <w:r w:rsidRPr="006A61C8">
        <w:rPr>
          <w:sz w:val="24"/>
          <w:szCs w:val="24"/>
        </w:rPr>
        <w:t>select distinct price from product;</w:t>
      </w:r>
    </w:p>
    <w:p w14:paraId="5961B40F" w14:textId="77777777" w:rsidR="006A61C8" w:rsidRPr="006A61C8" w:rsidRDefault="006A61C8" w:rsidP="006A61C8">
      <w:pPr>
        <w:pStyle w:val="NoSpacing"/>
        <w:rPr>
          <w:sz w:val="24"/>
          <w:szCs w:val="24"/>
        </w:rPr>
      </w:pPr>
    </w:p>
    <w:p w14:paraId="14458994" w14:textId="77777777" w:rsidR="006A61C8" w:rsidRPr="006A61C8" w:rsidRDefault="006A61C8" w:rsidP="006A61C8">
      <w:pPr>
        <w:pStyle w:val="NoSpacing"/>
        <w:rPr>
          <w:sz w:val="24"/>
          <w:szCs w:val="24"/>
        </w:rPr>
      </w:pPr>
      <w:r w:rsidRPr="006A61C8">
        <w:rPr>
          <w:sz w:val="24"/>
          <w:szCs w:val="24"/>
        </w:rPr>
        <w:t xml:space="preserve">select </w:t>
      </w:r>
      <w:proofErr w:type="gramStart"/>
      <w:r w:rsidRPr="006A61C8">
        <w:rPr>
          <w:sz w:val="24"/>
          <w:szCs w:val="24"/>
        </w:rPr>
        <w:t>max(</w:t>
      </w:r>
      <w:proofErr w:type="gramEnd"/>
      <w:r w:rsidRPr="006A61C8">
        <w:rPr>
          <w:sz w:val="24"/>
          <w:szCs w:val="24"/>
        </w:rPr>
        <w:t xml:space="preserve">distinct price) as </w:t>
      </w:r>
      <w:proofErr w:type="spellStart"/>
      <w:r w:rsidRPr="006A61C8">
        <w:rPr>
          <w:sz w:val="24"/>
          <w:szCs w:val="24"/>
        </w:rPr>
        <w:t>largestprice</w:t>
      </w:r>
      <w:proofErr w:type="spellEnd"/>
      <w:r w:rsidRPr="006A61C8">
        <w:rPr>
          <w:sz w:val="24"/>
          <w:szCs w:val="24"/>
        </w:rPr>
        <w:t xml:space="preserve"> from product;</w:t>
      </w:r>
    </w:p>
    <w:p w14:paraId="4ABBBC58" w14:textId="77777777" w:rsidR="006A61C8" w:rsidRPr="006A61C8" w:rsidRDefault="006A61C8" w:rsidP="006A61C8">
      <w:pPr>
        <w:pStyle w:val="NoSpacing"/>
        <w:rPr>
          <w:sz w:val="24"/>
          <w:szCs w:val="24"/>
        </w:rPr>
      </w:pPr>
    </w:p>
    <w:p w14:paraId="1F35640C" w14:textId="77777777" w:rsidR="006A61C8" w:rsidRPr="006A61C8" w:rsidRDefault="006A61C8" w:rsidP="006A61C8">
      <w:pPr>
        <w:pStyle w:val="NoSpacing"/>
        <w:rPr>
          <w:sz w:val="24"/>
          <w:szCs w:val="24"/>
        </w:rPr>
      </w:pPr>
      <w:r w:rsidRPr="006A61C8">
        <w:rPr>
          <w:sz w:val="24"/>
          <w:szCs w:val="24"/>
        </w:rPr>
        <w:t>select price from product</w:t>
      </w:r>
    </w:p>
    <w:p w14:paraId="3C258F3F" w14:textId="77777777" w:rsidR="00AC3EA7" w:rsidRDefault="006A61C8" w:rsidP="006A61C8">
      <w:pPr>
        <w:pStyle w:val="NoSpacing"/>
        <w:rPr>
          <w:sz w:val="24"/>
          <w:szCs w:val="24"/>
        </w:rPr>
      </w:pPr>
      <w:r w:rsidRPr="006A61C8">
        <w:rPr>
          <w:sz w:val="24"/>
          <w:szCs w:val="24"/>
        </w:rPr>
        <w:t xml:space="preserve">where price&lt; (select </w:t>
      </w:r>
      <w:proofErr w:type="gramStart"/>
      <w:r w:rsidRPr="006A61C8">
        <w:rPr>
          <w:sz w:val="24"/>
          <w:szCs w:val="24"/>
        </w:rPr>
        <w:t>max(</w:t>
      </w:r>
      <w:proofErr w:type="gramEnd"/>
      <w:r w:rsidRPr="006A61C8">
        <w:rPr>
          <w:sz w:val="24"/>
          <w:szCs w:val="24"/>
        </w:rPr>
        <w:t xml:space="preserve">distinct price) as </w:t>
      </w:r>
      <w:proofErr w:type="spellStart"/>
      <w:r w:rsidRPr="006A61C8">
        <w:rPr>
          <w:sz w:val="24"/>
          <w:szCs w:val="24"/>
        </w:rPr>
        <w:t>largestprice</w:t>
      </w:r>
      <w:proofErr w:type="spellEnd"/>
      <w:r w:rsidRPr="006A61C8">
        <w:rPr>
          <w:sz w:val="24"/>
          <w:szCs w:val="24"/>
        </w:rPr>
        <w:t xml:space="preserve"> from product);</w:t>
      </w:r>
      <w:r w:rsidR="00AC3EA7">
        <w:rPr>
          <w:sz w:val="24"/>
          <w:szCs w:val="24"/>
        </w:rPr>
        <w:t xml:space="preserve"> </w:t>
      </w:r>
    </w:p>
    <w:p w14:paraId="5E4BDF4C" w14:textId="299980DF" w:rsidR="006A61C8" w:rsidRPr="006A61C8" w:rsidRDefault="00AC3EA7" w:rsidP="006A61C8">
      <w:pPr>
        <w:pStyle w:val="NoSpacing"/>
        <w:rPr>
          <w:sz w:val="24"/>
          <w:szCs w:val="24"/>
        </w:rPr>
      </w:pPr>
      <w:r w:rsidRPr="006666FC">
        <w:rPr>
          <w:sz w:val="24"/>
          <w:szCs w:val="24"/>
          <w:u w:val="single"/>
        </w:rPr>
        <w:sym w:font="Wingdings" w:char="F0E0"/>
      </w:r>
      <w:r w:rsidRPr="006666FC">
        <w:rPr>
          <w:sz w:val="24"/>
          <w:szCs w:val="24"/>
          <w:u w:val="single"/>
        </w:rPr>
        <w:t xml:space="preserve">(it displays </w:t>
      </w:r>
      <w:r w:rsidR="004874E6">
        <w:rPr>
          <w:sz w:val="24"/>
          <w:szCs w:val="24"/>
          <w:u w:val="single"/>
        </w:rPr>
        <w:t>all values except largest one</w:t>
      </w:r>
      <w:r w:rsidRPr="006666FC">
        <w:rPr>
          <w:sz w:val="24"/>
          <w:szCs w:val="24"/>
          <w:u w:val="single"/>
        </w:rPr>
        <w:t>)</w:t>
      </w:r>
    </w:p>
    <w:p w14:paraId="1FC256A1" w14:textId="77777777" w:rsidR="006A61C8" w:rsidRPr="006A61C8" w:rsidRDefault="006A61C8" w:rsidP="006A61C8">
      <w:pPr>
        <w:pStyle w:val="NoSpacing"/>
        <w:rPr>
          <w:sz w:val="24"/>
          <w:szCs w:val="24"/>
        </w:rPr>
      </w:pPr>
    </w:p>
    <w:p w14:paraId="7D82272A" w14:textId="77777777" w:rsidR="006A61C8" w:rsidRPr="006A61C8" w:rsidRDefault="006A61C8" w:rsidP="006A61C8">
      <w:pPr>
        <w:pStyle w:val="NoSpacing"/>
        <w:rPr>
          <w:sz w:val="24"/>
          <w:szCs w:val="24"/>
        </w:rPr>
      </w:pPr>
      <w:r w:rsidRPr="006A61C8">
        <w:rPr>
          <w:sz w:val="24"/>
          <w:szCs w:val="24"/>
        </w:rPr>
        <w:t>select max(price) from product</w:t>
      </w:r>
    </w:p>
    <w:p w14:paraId="05257DCF" w14:textId="77777777" w:rsidR="006A61C8" w:rsidRDefault="006A61C8" w:rsidP="006A61C8">
      <w:pPr>
        <w:pStyle w:val="NoSpacing"/>
        <w:rPr>
          <w:sz w:val="24"/>
          <w:szCs w:val="24"/>
        </w:rPr>
      </w:pPr>
      <w:r w:rsidRPr="006A61C8">
        <w:rPr>
          <w:sz w:val="24"/>
          <w:szCs w:val="24"/>
        </w:rPr>
        <w:t xml:space="preserve">where price&lt; (select </w:t>
      </w:r>
      <w:proofErr w:type="gramStart"/>
      <w:r w:rsidRPr="006A61C8">
        <w:rPr>
          <w:sz w:val="24"/>
          <w:szCs w:val="24"/>
        </w:rPr>
        <w:t>max(</w:t>
      </w:r>
      <w:proofErr w:type="gramEnd"/>
      <w:r w:rsidRPr="006A61C8">
        <w:rPr>
          <w:sz w:val="24"/>
          <w:szCs w:val="24"/>
        </w:rPr>
        <w:t xml:space="preserve">distinct price) as </w:t>
      </w:r>
      <w:proofErr w:type="spellStart"/>
      <w:r w:rsidRPr="006A61C8">
        <w:rPr>
          <w:sz w:val="24"/>
          <w:szCs w:val="24"/>
        </w:rPr>
        <w:t>largestprice</w:t>
      </w:r>
      <w:proofErr w:type="spellEnd"/>
      <w:r w:rsidRPr="006A61C8">
        <w:rPr>
          <w:sz w:val="24"/>
          <w:szCs w:val="24"/>
        </w:rPr>
        <w:t xml:space="preserve"> from product);</w:t>
      </w:r>
    </w:p>
    <w:p w14:paraId="7CA685E6" w14:textId="5F41F018" w:rsidR="00CC5C86" w:rsidRPr="006A61C8" w:rsidRDefault="00CC5C86" w:rsidP="006A61C8">
      <w:pPr>
        <w:pStyle w:val="NoSpacing"/>
        <w:rPr>
          <w:sz w:val="24"/>
          <w:szCs w:val="24"/>
        </w:rPr>
      </w:pPr>
      <w:r w:rsidRPr="006666FC">
        <w:rPr>
          <w:sz w:val="24"/>
          <w:szCs w:val="24"/>
          <w:u w:val="single"/>
        </w:rPr>
        <w:sym w:font="Wingdings" w:char="F0E0"/>
      </w:r>
      <w:r w:rsidRPr="006666FC">
        <w:rPr>
          <w:sz w:val="24"/>
          <w:szCs w:val="24"/>
          <w:u w:val="single"/>
        </w:rPr>
        <w:t xml:space="preserve">(it displays </w:t>
      </w:r>
      <w:r w:rsidR="005B3B74">
        <w:rPr>
          <w:sz w:val="24"/>
          <w:szCs w:val="24"/>
          <w:u w:val="single"/>
        </w:rPr>
        <w:t>2</w:t>
      </w:r>
      <w:r w:rsidR="005B3B74" w:rsidRPr="005B3B74">
        <w:rPr>
          <w:sz w:val="24"/>
          <w:szCs w:val="24"/>
          <w:u w:val="single"/>
          <w:vertAlign w:val="superscript"/>
        </w:rPr>
        <w:t>nd</w:t>
      </w:r>
      <w:r w:rsidR="005B3B74">
        <w:rPr>
          <w:sz w:val="24"/>
          <w:szCs w:val="24"/>
          <w:u w:val="single"/>
        </w:rPr>
        <w:t xml:space="preserve"> largest price)</w:t>
      </w:r>
    </w:p>
    <w:p w14:paraId="0A5811F2" w14:textId="77777777" w:rsidR="006A61C8" w:rsidRPr="006A61C8" w:rsidRDefault="006A61C8" w:rsidP="006A61C8">
      <w:pPr>
        <w:pStyle w:val="NoSpacing"/>
        <w:rPr>
          <w:sz w:val="24"/>
          <w:szCs w:val="24"/>
        </w:rPr>
      </w:pPr>
    </w:p>
    <w:p w14:paraId="6FB516AD" w14:textId="77777777" w:rsidR="006A61C8" w:rsidRPr="006A61C8" w:rsidRDefault="006A61C8" w:rsidP="006A61C8">
      <w:pPr>
        <w:pStyle w:val="NoSpacing"/>
        <w:rPr>
          <w:sz w:val="24"/>
          <w:szCs w:val="24"/>
        </w:rPr>
      </w:pPr>
      <w:r w:rsidRPr="006A61C8">
        <w:rPr>
          <w:sz w:val="24"/>
          <w:szCs w:val="24"/>
        </w:rPr>
        <w:t>select max(price) as 2ndlargestprice from product</w:t>
      </w:r>
    </w:p>
    <w:p w14:paraId="1133D9AB" w14:textId="77777777" w:rsidR="006A61C8" w:rsidRPr="006A61C8" w:rsidRDefault="006A61C8" w:rsidP="006A61C8">
      <w:pPr>
        <w:pStyle w:val="NoSpacing"/>
        <w:rPr>
          <w:sz w:val="24"/>
          <w:szCs w:val="24"/>
        </w:rPr>
      </w:pPr>
      <w:r w:rsidRPr="006A61C8">
        <w:rPr>
          <w:sz w:val="24"/>
          <w:szCs w:val="24"/>
        </w:rPr>
        <w:t>where price&lt; (select max(price) from product</w:t>
      </w:r>
    </w:p>
    <w:p w14:paraId="77056803" w14:textId="0D32417A" w:rsidR="00B12480" w:rsidRDefault="006A61C8" w:rsidP="006A61C8">
      <w:pPr>
        <w:pStyle w:val="NoSpacing"/>
        <w:rPr>
          <w:sz w:val="24"/>
          <w:szCs w:val="24"/>
        </w:rPr>
      </w:pPr>
      <w:r w:rsidRPr="006A61C8">
        <w:rPr>
          <w:sz w:val="24"/>
          <w:szCs w:val="24"/>
        </w:rPr>
        <w:t xml:space="preserve">where price&lt; (select </w:t>
      </w:r>
      <w:proofErr w:type="gramStart"/>
      <w:r w:rsidRPr="006A61C8">
        <w:rPr>
          <w:sz w:val="24"/>
          <w:szCs w:val="24"/>
        </w:rPr>
        <w:t>max(</w:t>
      </w:r>
      <w:proofErr w:type="gramEnd"/>
      <w:r w:rsidRPr="006A61C8">
        <w:rPr>
          <w:sz w:val="24"/>
          <w:szCs w:val="24"/>
        </w:rPr>
        <w:t xml:space="preserve">distinct price) as </w:t>
      </w:r>
      <w:proofErr w:type="spellStart"/>
      <w:r w:rsidRPr="006A61C8">
        <w:rPr>
          <w:sz w:val="24"/>
          <w:szCs w:val="24"/>
        </w:rPr>
        <w:t>largestprice</w:t>
      </w:r>
      <w:proofErr w:type="spellEnd"/>
      <w:r w:rsidRPr="006A61C8">
        <w:rPr>
          <w:sz w:val="24"/>
          <w:szCs w:val="24"/>
        </w:rPr>
        <w:t xml:space="preserve"> from product));</w:t>
      </w:r>
    </w:p>
    <w:p w14:paraId="6CCE9D4B" w14:textId="4039401F" w:rsidR="000A0F21" w:rsidRDefault="000A0F21" w:rsidP="000A0F21">
      <w:pPr>
        <w:pStyle w:val="NoSpacing"/>
        <w:rPr>
          <w:sz w:val="24"/>
          <w:szCs w:val="24"/>
          <w:u w:val="single"/>
        </w:rPr>
      </w:pPr>
      <w:r w:rsidRPr="006666FC">
        <w:rPr>
          <w:sz w:val="24"/>
          <w:szCs w:val="24"/>
          <w:u w:val="single"/>
        </w:rPr>
        <w:sym w:font="Wingdings" w:char="F0E0"/>
      </w:r>
      <w:r w:rsidRPr="006666FC">
        <w:rPr>
          <w:sz w:val="24"/>
          <w:szCs w:val="24"/>
          <w:u w:val="single"/>
        </w:rPr>
        <w:t>(it displays</w:t>
      </w:r>
      <w:r w:rsidR="001F7F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3rd largest price</w:t>
      </w:r>
      <w:r w:rsidRPr="006666FC">
        <w:rPr>
          <w:sz w:val="24"/>
          <w:szCs w:val="24"/>
          <w:u w:val="single"/>
        </w:rPr>
        <w:t>)</w:t>
      </w:r>
    </w:p>
    <w:p w14:paraId="6E21C9E6" w14:textId="77777777" w:rsidR="00547AA9" w:rsidRDefault="00547AA9" w:rsidP="000A0F21">
      <w:pPr>
        <w:pStyle w:val="NoSpacing"/>
        <w:rPr>
          <w:sz w:val="24"/>
          <w:szCs w:val="24"/>
          <w:u w:val="single"/>
        </w:rPr>
      </w:pPr>
    </w:p>
    <w:p w14:paraId="64439B28" w14:textId="77777777" w:rsidR="00547AA9" w:rsidRDefault="00547AA9" w:rsidP="000A0F21">
      <w:pPr>
        <w:pStyle w:val="NoSpacing"/>
        <w:rPr>
          <w:sz w:val="24"/>
          <w:szCs w:val="24"/>
          <w:u w:val="single"/>
        </w:rPr>
      </w:pPr>
    </w:p>
    <w:p w14:paraId="1784DF3A" w14:textId="18955888" w:rsidR="00BA53D6" w:rsidRPr="009C5274" w:rsidRDefault="00BA53D6" w:rsidP="00BA53D6">
      <w:pPr>
        <w:pStyle w:val="NoSpacing"/>
        <w:rPr>
          <w:sz w:val="24"/>
          <w:szCs w:val="24"/>
          <w:u w:val="single"/>
        </w:rPr>
      </w:pPr>
      <w:r w:rsidRPr="00BA53D6">
        <w:rPr>
          <w:b/>
          <w:bCs/>
          <w:sz w:val="28"/>
          <w:szCs w:val="28"/>
        </w:rPr>
        <w:t>#LIMIT</w:t>
      </w:r>
      <w:r>
        <w:rPr>
          <w:b/>
          <w:bCs/>
          <w:sz w:val="28"/>
          <w:szCs w:val="28"/>
        </w:rPr>
        <w:t xml:space="preserve">- </w:t>
      </w:r>
      <w:r w:rsidR="009C5274">
        <w:rPr>
          <w:sz w:val="24"/>
          <w:szCs w:val="24"/>
          <w:u w:val="single"/>
        </w:rPr>
        <w:t>(</w:t>
      </w:r>
      <w:r w:rsidR="003612ED">
        <w:rPr>
          <w:sz w:val="24"/>
          <w:szCs w:val="24"/>
          <w:u w:val="single"/>
        </w:rPr>
        <w:t>it displays upper values as per given limit</w:t>
      </w:r>
      <w:r w:rsidR="009C5274">
        <w:rPr>
          <w:sz w:val="24"/>
          <w:szCs w:val="24"/>
          <w:u w:val="single"/>
        </w:rPr>
        <w:t>)</w:t>
      </w:r>
    </w:p>
    <w:p w14:paraId="5F747DCD" w14:textId="77777777" w:rsidR="00BA53D6" w:rsidRPr="00BA53D6" w:rsidRDefault="00BA53D6" w:rsidP="00BA53D6">
      <w:pPr>
        <w:pStyle w:val="NoSpacing"/>
        <w:rPr>
          <w:sz w:val="24"/>
          <w:szCs w:val="24"/>
        </w:rPr>
      </w:pPr>
      <w:r w:rsidRPr="00BA53D6">
        <w:rPr>
          <w:sz w:val="24"/>
          <w:szCs w:val="24"/>
        </w:rPr>
        <w:t>select distinct price from product;</w:t>
      </w:r>
    </w:p>
    <w:p w14:paraId="130AFCA0" w14:textId="77777777" w:rsidR="00BA53D6" w:rsidRPr="00BA53D6" w:rsidRDefault="00BA53D6" w:rsidP="00BA53D6">
      <w:pPr>
        <w:pStyle w:val="NoSpacing"/>
        <w:rPr>
          <w:sz w:val="24"/>
          <w:szCs w:val="24"/>
        </w:rPr>
      </w:pPr>
    </w:p>
    <w:p w14:paraId="278A4B83" w14:textId="77777777" w:rsidR="00BA53D6" w:rsidRPr="00BA53D6" w:rsidRDefault="00BA53D6" w:rsidP="00BA53D6">
      <w:pPr>
        <w:pStyle w:val="NoSpacing"/>
        <w:rPr>
          <w:sz w:val="24"/>
          <w:szCs w:val="24"/>
        </w:rPr>
      </w:pPr>
      <w:r w:rsidRPr="00BA53D6">
        <w:rPr>
          <w:sz w:val="24"/>
          <w:szCs w:val="24"/>
        </w:rPr>
        <w:t xml:space="preserve">select distinct price from product order by price </w:t>
      </w:r>
      <w:proofErr w:type="spellStart"/>
      <w:r w:rsidRPr="00BA53D6">
        <w:rPr>
          <w:sz w:val="24"/>
          <w:szCs w:val="24"/>
        </w:rPr>
        <w:t>desc</w:t>
      </w:r>
      <w:proofErr w:type="spellEnd"/>
      <w:r w:rsidRPr="00BA53D6">
        <w:rPr>
          <w:sz w:val="24"/>
          <w:szCs w:val="24"/>
        </w:rPr>
        <w:t>;</w:t>
      </w:r>
    </w:p>
    <w:p w14:paraId="7F7F9BB4" w14:textId="77777777" w:rsidR="00BA53D6" w:rsidRPr="00BA53D6" w:rsidRDefault="00BA53D6" w:rsidP="00BA53D6">
      <w:pPr>
        <w:pStyle w:val="NoSpacing"/>
        <w:rPr>
          <w:sz w:val="24"/>
          <w:szCs w:val="24"/>
        </w:rPr>
      </w:pPr>
    </w:p>
    <w:p w14:paraId="5D8554A8" w14:textId="7709BFB7" w:rsidR="00BA53D6" w:rsidRPr="00BA53D6" w:rsidRDefault="00BA53D6" w:rsidP="00BA53D6">
      <w:pPr>
        <w:pStyle w:val="NoSpacing"/>
        <w:rPr>
          <w:sz w:val="24"/>
          <w:szCs w:val="24"/>
        </w:rPr>
      </w:pPr>
      <w:r w:rsidRPr="00BA53D6">
        <w:rPr>
          <w:sz w:val="24"/>
          <w:szCs w:val="24"/>
        </w:rPr>
        <w:t xml:space="preserve">select distinct price from product order by price </w:t>
      </w:r>
      <w:proofErr w:type="spellStart"/>
      <w:r w:rsidRPr="00BA53D6">
        <w:rPr>
          <w:sz w:val="24"/>
          <w:szCs w:val="24"/>
        </w:rPr>
        <w:t>desc</w:t>
      </w:r>
      <w:proofErr w:type="spellEnd"/>
      <w:r w:rsidRPr="00BA53D6">
        <w:rPr>
          <w:sz w:val="24"/>
          <w:szCs w:val="24"/>
        </w:rPr>
        <w:t xml:space="preserve"> limit 2;</w:t>
      </w:r>
      <w:r w:rsidR="001F7F3B">
        <w:rPr>
          <w:sz w:val="24"/>
          <w:szCs w:val="24"/>
        </w:rPr>
        <w:t xml:space="preserve"> </w:t>
      </w:r>
      <w:r w:rsidR="001F7F3B" w:rsidRPr="006666FC">
        <w:rPr>
          <w:sz w:val="24"/>
          <w:szCs w:val="24"/>
          <w:u w:val="single"/>
        </w:rPr>
        <w:sym w:font="Wingdings" w:char="F0E0"/>
      </w:r>
      <w:r w:rsidR="001F7F3B" w:rsidRPr="006666FC">
        <w:rPr>
          <w:sz w:val="24"/>
          <w:szCs w:val="24"/>
          <w:u w:val="single"/>
        </w:rPr>
        <w:t>(it displa</w:t>
      </w:r>
      <w:r w:rsidR="00CA0E81">
        <w:rPr>
          <w:sz w:val="24"/>
          <w:szCs w:val="24"/>
          <w:u w:val="single"/>
        </w:rPr>
        <w:t>ys</w:t>
      </w:r>
      <w:r w:rsidR="001F7F3B">
        <w:rPr>
          <w:sz w:val="24"/>
          <w:szCs w:val="24"/>
          <w:u w:val="single"/>
        </w:rPr>
        <w:t xml:space="preserve"> largest</w:t>
      </w:r>
      <w:r w:rsidR="00CA0E81">
        <w:rPr>
          <w:sz w:val="24"/>
          <w:szCs w:val="24"/>
          <w:u w:val="single"/>
        </w:rPr>
        <w:t xml:space="preserve"> 2</w:t>
      </w:r>
      <w:r w:rsidR="001F7F3B">
        <w:rPr>
          <w:sz w:val="24"/>
          <w:szCs w:val="24"/>
          <w:u w:val="single"/>
        </w:rPr>
        <w:t xml:space="preserve"> price</w:t>
      </w:r>
      <w:r w:rsidR="001F7F3B" w:rsidRPr="006666FC">
        <w:rPr>
          <w:sz w:val="24"/>
          <w:szCs w:val="24"/>
          <w:u w:val="single"/>
        </w:rPr>
        <w:t>)</w:t>
      </w:r>
    </w:p>
    <w:p w14:paraId="5F0D8C11" w14:textId="77777777" w:rsidR="00BA53D6" w:rsidRPr="00BA53D6" w:rsidRDefault="00BA53D6" w:rsidP="00BA53D6">
      <w:pPr>
        <w:pStyle w:val="NoSpacing"/>
        <w:rPr>
          <w:sz w:val="24"/>
          <w:szCs w:val="24"/>
        </w:rPr>
      </w:pPr>
    </w:p>
    <w:p w14:paraId="25C35C9E" w14:textId="62A681FE" w:rsidR="00BA53D6" w:rsidRPr="00BA53D6" w:rsidRDefault="00BA53D6" w:rsidP="00BA53D6">
      <w:pPr>
        <w:pStyle w:val="NoSpacing"/>
        <w:rPr>
          <w:sz w:val="24"/>
          <w:szCs w:val="24"/>
        </w:rPr>
      </w:pPr>
      <w:r w:rsidRPr="00BA53D6">
        <w:rPr>
          <w:sz w:val="24"/>
          <w:szCs w:val="24"/>
        </w:rPr>
        <w:t xml:space="preserve">select min(price) from (select distinct price from product order by price </w:t>
      </w:r>
      <w:proofErr w:type="spellStart"/>
      <w:r w:rsidRPr="00BA53D6">
        <w:rPr>
          <w:sz w:val="24"/>
          <w:szCs w:val="24"/>
        </w:rPr>
        <w:t>desc</w:t>
      </w:r>
      <w:proofErr w:type="spellEnd"/>
      <w:r w:rsidRPr="00BA53D6">
        <w:rPr>
          <w:sz w:val="24"/>
          <w:szCs w:val="24"/>
        </w:rPr>
        <w:t xml:space="preserve"> limit 2) as product1;</w:t>
      </w:r>
      <w:r w:rsidR="00614ED9">
        <w:rPr>
          <w:sz w:val="24"/>
          <w:szCs w:val="24"/>
        </w:rPr>
        <w:t xml:space="preserve">  </w:t>
      </w:r>
      <w:r w:rsidR="00614ED9" w:rsidRPr="006666FC">
        <w:rPr>
          <w:sz w:val="24"/>
          <w:szCs w:val="24"/>
          <w:u w:val="single"/>
        </w:rPr>
        <w:sym w:font="Wingdings" w:char="F0E0"/>
      </w:r>
      <w:r w:rsidR="00614ED9" w:rsidRPr="006666FC">
        <w:rPr>
          <w:sz w:val="24"/>
          <w:szCs w:val="24"/>
          <w:u w:val="single"/>
        </w:rPr>
        <w:t xml:space="preserve">(it </w:t>
      </w:r>
      <w:r w:rsidR="00614ED9">
        <w:rPr>
          <w:sz w:val="24"/>
          <w:szCs w:val="24"/>
          <w:u w:val="single"/>
        </w:rPr>
        <w:t xml:space="preserve">displays min value from </w:t>
      </w:r>
      <w:r w:rsidR="00834BFB">
        <w:rPr>
          <w:sz w:val="24"/>
          <w:szCs w:val="24"/>
          <w:u w:val="single"/>
        </w:rPr>
        <w:t>descending limit 2</w:t>
      </w:r>
      <w:r w:rsidR="00614ED9" w:rsidRPr="006666FC">
        <w:rPr>
          <w:sz w:val="24"/>
          <w:szCs w:val="24"/>
          <w:u w:val="single"/>
        </w:rPr>
        <w:t>)</w:t>
      </w:r>
    </w:p>
    <w:p w14:paraId="64812D33" w14:textId="77777777" w:rsidR="00BA53D6" w:rsidRPr="00BA53D6" w:rsidRDefault="00BA53D6" w:rsidP="00BA53D6">
      <w:pPr>
        <w:pStyle w:val="NoSpacing"/>
        <w:rPr>
          <w:sz w:val="24"/>
          <w:szCs w:val="24"/>
        </w:rPr>
      </w:pPr>
    </w:p>
    <w:p w14:paraId="4AAFDDA9" w14:textId="77777777" w:rsidR="00BA53D6" w:rsidRPr="00BA53D6" w:rsidRDefault="00BA53D6" w:rsidP="00BA53D6">
      <w:pPr>
        <w:pStyle w:val="NoSpacing"/>
        <w:rPr>
          <w:sz w:val="24"/>
          <w:szCs w:val="24"/>
        </w:rPr>
      </w:pPr>
    </w:p>
    <w:p w14:paraId="57D777F5" w14:textId="18033E70" w:rsidR="00BA53D6" w:rsidRPr="00377856" w:rsidRDefault="00BA53D6" w:rsidP="00BA53D6">
      <w:pPr>
        <w:pStyle w:val="NoSpacing"/>
        <w:rPr>
          <w:sz w:val="24"/>
          <w:szCs w:val="24"/>
          <w:u w:val="single"/>
        </w:rPr>
      </w:pPr>
      <w:r w:rsidRPr="00377856">
        <w:rPr>
          <w:b/>
          <w:bCs/>
          <w:sz w:val="28"/>
          <w:szCs w:val="28"/>
        </w:rPr>
        <w:t xml:space="preserve">#LIMIT &amp; </w:t>
      </w:r>
      <w:proofErr w:type="gramStart"/>
      <w:r w:rsidRPr="00377856">
        <w:rPr>
          <w:b/>
          <w:bCs/>
          <w:sz w:val="28"/>
          <w:szCs w:val="28"/>
        </w:rPr>
        <w:t>Offset</w:t>
      </w:r>
      <w:proofErr w:type="gramEnd"/>
      <w:r w:rsidR="00377856">
        <w:rPr>
          <w:b/>
          <w:bCs/>
          <w:sz w:val="28"/>
          <w:szCs w:val="28"/>
        </w:rPr>
        <w:t xml:space="preserve"> – </w:t>
      </w:r>
      <w:r w:rsidR="00377856">
        <w:rPr>
          <w:sz w:val="24"/>
          <w:szCs w:val="24"/>
          <w:u w:val="single"/>
        </w:rPr>
        <w:t>(</w:t>
      </w:r>
      <w:r w:rsidR="00610375">
        <w:rPr>
          <w:sz w:val="24"/>
          <w:szCs w:val="24"/>
          <w:u w:val="single"/>
        </w:rPr>
        <w:t xml:space="preserve">offset skips the rows we want to enter </w:t>
      </w:r>
      <w:r w:rsidR="00A33533">
        <w:rPr>
          <w:sz w:val="24"/>
          <w:szCs w:val="24"/>
          <w:u w:val="single"/>
        </w:rPr>
        <w:t>&amp; displays the rest of table</w:t>
      </w:r>
      <w:r w:rsidR="00377856">
        <w:rPr>
          <w:sz w:val="24"/>
          <w:szCs w:val="24"/>
          <w:u w:val="single"/>
        </w:rPr>
        <w:t>)</w:t>
      </w:r>
    </w:p>
    <w:p w14:paraId="1FCF927A" w14:textId="0021CA80" w:rsidR="00BA53D6" w:rsidRDefault="00BA53D6" w:rsidP="00BA53D6">
      <w:pPr>
        <w:pStyle w:val="NoSpacing"/>
        <w:rPr>
          <w:sz w:val="24"/>
          <w:szCs w:val="24"/>
        </w:rPr>
      </w:pPr>
      <w:r w:rsidRPr="00BA53D6">
        <w:rPr>
          <w:sz w:val="24"/>
          <w:szCs w:val="24"/>
        </w:rPr>
        <w:t xml:space="preserve">select distinct price from product order by price </w:t>
      </w:r>
      <w:proofErr w:type="spellStart"/>
      <w:r w:rsidRPr="00BA53D6">
        <w:rPr>
          <w:sz w:val="24"/>
          <w:szCs w:val="24"/>
        </w:rPr>
        <w:t>desc</w:t>
      </w:r>
      <w:proofErr w:type="spellEnd"/>
      <w:r w:rsidRPr="00BA53D6">
        <w:rPr>
          <w:sz w:val="24"/>
          <w:szCs w:val="24"/>
        </w:rPr>
        <w:t xml:space="preserve"> limit 1 offset 1;</w:t>
      </w:r>
    </w:p>
    <w:p w14:paraId="41D72369" w14:textId="1FB7F50D" w:rsidR="00B26321" w:rsidRDefault="00B26321" w:rsidP="00BA53D6">
      <w:pPr>
        <w:pStyle w:val="NoSpacing"/>
        <w:rPr>
          <w:sz w:val="24"/>
          <w:szCs w:val="24"/>
          <w:u w:val="single"/>
        </w:rPr>
      </w:pPr>
      <w:r w:rsidRPr="006666FC">
        <w:rPr>
          <w:sz w:val="24"/>
          <w:szCs w:val="24"/>
          <w:u w:val="single"/>
        </w:rPr>
        <w:sym w:font="Wingdings" w:char="F0E0"/>
      </w:r>
      <w:r w:rsidRPr="006666FC">
        <w:rPr>
          <w:sz w:val="24"/>
          <w:szCs w:val="24"/>
          <w:u w:val="single"/>
        </w:rPr>
        <w:t>(it displays</w:t>
      </w:r>
      <w:r w:rsidR="00F17C13">
        <w:rPr>
          <w:sz w:val="24"/>
          <w:szCs w:val="24"/>
          <w:u w:val="single"/>
        </w:rPr>
        <w:t xml:space="preserve"> 2</w:t>
      </w:r>
      <w:r w:rsidR="00F17C13" w:rsidRPr="00F17C13">
        <w:rPr>
          <w:sz w:val="24"/>
          <w:szCs w:val="24"/>
          <w:u w:val="single"/>
          <w:vertAlign w:val="superscript"/>
        </w:rPr>
        <w:t>nd</w:t>
      </w:r>
      <w:r w:rsidR="00F17C13">
        <w:rPr>
          <w:sz w:val="24"/>
          <w:szCs w:val="24"/>
          <w:u w:val="single"/>
        </w:rPr>
        <w:t xml:space="preserve"> largest </w:t>
      </w:r>
      <w:r w:rsidR="00010586">
        <w:rPr>
          <w:sz w:val="24"/>
          <w:szCs w:val="24"/>
          <w:u w:val="single"/>
        </w:rPr>
        <w:t>price</w:t>
      </w:r>
      <w:r w:rsidRPr="006666FC">
        <w:rPr>
          <w:sz w:val="24"/>
          <w:szCs w:val="24"/>
          <w:u w:val="single"/>
        </w:rPr>
        <w:t>)</w:t>
      </w:r>
      <w:r w:rsidR="00B5265F">
        <w:rPr>
          <w:sz w:val="24"/>
          <w:szCs w:val="24"/>
          <w:u w:val="single"/>
        </w:rPr>
        <w:t xml:space="preserve"> </w:t>
      </w:r>
    </w:p>
    <w:p w14:paraId="2763234B" w14:textId="77777777" w:rsidR="008E17C2" w:rsidRDefault="008E17C2" w:rsidP="00BA53D6">
      <w:pPr>
        <w:pStyle w:val="NoSpacing"/>
        <w:rPr>
          <w:sz w:val="24"/>
          <w:szCs w:val="24"/>
          <w:u w:val="single"/>
        </w:rPr>
      </w:pPr>
    </w:p>
    <w:p w14:paraId="3F894371" w14:textId="77777777" w:rsidR="008E17C2" w:rsidRDefault="008E17C2" w:rsidP="00BA53D6">
      <w:pPr>
        <w:pStyle w:val="NoSpacing"/>
        <w:rPr>
          <w:sz w:val="24"/>
          <w:szCs w:val="24"/>
          <w:u w:val="single"/>
        </w:rPr>
      </w:pPr>
    </w:p>
    <w:p w14:paraId="2921E303" w14:textId="77777777" w:rsidR="00DB7068" w:rsidRDefault="00DB7068" w:rsidP="008E17C2">
      <w:pPr>
        <w:pStyle w:val="NoSpacing"/>
        <w:rPr>
          <w:b/>
          <w:bCs/>
          <w:sz w:val="28"/>
          <w:szCs w:val="28"/>
        </w:rPr>
      </w:pPr>
    </w:p>
    <w:p w14:paraId="121E1A10" w14:textId="77777777" w:rsidR="00DB7068" w:rsidRDefault="00DB7068" w:rsidP="008E17C2">
      <w:pPr>
        <w:pStyle w:val="NoSpacing"/>
        <w:rPr>
          <w:b/>
          <w:bCs/>
          <w:sz w:val="28"/>
          <w:szCs w:val="28"/>
        </w:rPr>
      </w:pPr>
    </w:p>
    <w:p w14:paraId="07F8B238" w14:textId="77777777" w:rsidR="00DB7068" w:rsidRDefault="00DB7068" w:rsidP="008E17C2">
      <w:pPr>
        <w:pStyle w:val="NoSpacing"/>
        <w:rPr>
          <w:b/>
          <w:bCs/>
          <w:sz w:val="28"/>
          <w:szCs w:val="28"/>
        </w:rPr>
      </w:pPr>
    </w:p>
    <w:p w14:paraId="40717581" w14:textId="77777777" w:rsidR="00DB7068" w:rsidRDefault="00DB7068" w:rsidP="008E17C2">
      <w:pPr>
        <w:pStyle w:val="NoSpacing"/>
        <w:rPr>
          <w:b/>
          <w:bCs/>
          <w:sz w:val="28"/>
          <w:szCs w:val="28"/>
        </w:rPr>
      </w:pPr>
    </w:p>
    <w:p w14:paraId="61313FF2" w14:textId="77777777" w:rsidR="00DB7068" w:rsidRDefault="00DB7068" w:rsidP="008E17C2">
      <w:pPr>
        <w:pStyle w:val="NoSpacing"/>
        <w:rPr>
          <w:b/>
          <w:bCs/>
          <w:sz w:val="28"/>
          <w:szCs w:val="28"/>
        </w:rPr>
      </w:pPr>
    </w:p>
    <w:p w14:paraId="381D376C" w14:textId="16B8714C" w:rsidR="008E17C2" w:rsidRDefault="008E17C2" w:rsidP="008E17C2">
      <w:pPr>
        <w:pStyle w:val="NoSpacing"/>
        <w:rPr>
          <w:sz w:val="24"/>
          <w:szCs w:val="24"/>
          <w:u w:val="single"/>
        </w:rPr>
      </w:pPr>
      <w:r w:rsidRPr="00DB7068">
        <w:rPr>
          <w:b/>
          <w:bCs/>
          <w:sz w:val="28"/>
          <w:szCs w:val="28"/>
        </w:rPr>
        <w:lastRenderedPageBreak/>
        <w:t>#Grant&amp; Revoke-</w:t>
      </w:r>
    </w:p>
    <w:p w14:paraId="58A32437" w14:textId="05B124C8" w:rsidR="00BA51B2" w:rsidRDefault="00BA51B2" w:rsidP="008E17C2">
      <w:pPr>
        <w:pStyle w:val="NoSpacing"/>
        <w:rPr>
          <w:sz w:val="24"/>
          <w:szCs w:val="24"/>
          <w:u w:val="single"/>
        </w:rPr>
      </w:pPr>
      <w:r w:rsidRPr="00BA51B2">
        <w:rPr>
          <w:sz w:val="24"/>
          <w:szCs w:val="24"/>
          <w:u w:val="single"/>
        </w:rPr>
        <w:t>Grant</w:t>
      </w:r>
      <w:r w:rsidRPr="00BA51B2">
        <w:rPr>
          <w:sz w:val="24"/>
          <w:szCs w:val="24"/>
          <w:u w:val="single"/>
        </w:rPr>
        <w:sym w:font="Wingdings" w:char="F0E0"/>
      </w:r>
      <w:r w:rsidRPr="00BA51B2">
        <w:rPr>
          <w:sz w:val="24"/>
          <w:szCs w:val="24"/>
          <w:u w:val="single"/>
        </w:rPr>
        <w:t>gives access to user</w:t>
      </w:r>
    </w:p>
    <w:p w14:paraId="32CE5E54" w14:textId="24330AFB" w:rsidR="00BA51B2" w:rsidRDefault="00BA51B2" w:rsidP="008E17C2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Revoke</w:t>
      </w:r>
      <w:r w:rsidRPr="00BA51B2">
        <w:rPr>
          <w:sz w:val="24"/>
          <w:szCs w:val="24"/>
          <w:u w:val="single"/>
        </w:rPr>
        <w:sym w:font="Wingdings" w:char="F0E0"/>
      </w:r>
      <w:r>
        <w:rPr>
          <w:sz w:val="24"/>
          <w:szCs w:val="24"/>
          <w:u w:val="single"/>
        </w:rPr>
        <w:t>revokes</w:t>
      </w:r>
      <w:r w:rsidRPr="00BA51B2">
        <w:rPr>
          <w:sz w:val="24"/>
          <w:szCs w:val="24"/>
          <w:u w:val="single"/>
        </w:rPr>
        <w:t xml:space="preserve"> access </w:t>
      </w:r>
      <w:r>
        <w:rPr>
          <w:sz w:val="24"/>
          <w:szCs w:val="24"/>
          <w:u w:val="single"/>
        </w:rPr>
        <w:t>from</w:t>
      </w:r>
      <w:r w:rsidRPr="00BA51B2">
        <w:rPr>
          <w:sz w:val="24"/>
          <w:szCs w:val="24"/>
          <w:u w:val="single"/>
        </w:rPr>
        <w:t xml:space="preserve"> user</w:t>
      </w:r>
    </w:p>
    <w:p w14:paraId="798B15D4" w14:textId="77777777" w:rsidR="00BA51B2" w:rsidRPr="00DB7068" w:rsidRDefault="00BA51B2" w:rsidP="008E17C2">
      <w:pPr>
        <w:pStyle w:val="NoSpacing"/>
        <w:rPr>
          <w:b/>
          <w:bCs/>
          <w:sz w:val="28"/>
          <w:szCs w:val="28"/>
        </w:rPr>
      </w:pPr>
    </w:p>
    <w:p w14:paraId="53E3EE58" w14:textId="77777777" w:rsidR="008E17C2" w:rsidRPr="008E17C2" w:rsidRDefault="008E17C2" w:rsidP="008E17C2">
      <w:pPr>
        <w:pStyle w:val="NoSpacing"/>
        <w:rPr>
          <w:sz w:val="24"/>
          <w:szCs w:val="24"/>
        </w:rPr>
      </w:pPr>
      <w:r w:rsidRPr="008E17C2">
        <w:rPr>
          <w:sz w:val="24"/>
          <w:szCs w:val="24"/>
        </w:rPr>
        <w:t xml:space="preserve">SELECT * FROM </w:t>
      </w:r>
      <w:proofErr w:type="gramStart"/>
      <w:r w:rsidRPr="008E17C2">
        <w:rPr>
          <w:sz w:val="24"/>
          <w:szCs w:val="24"/>
        </w:rPr>
        <w:t>expo.employee</w:t>
      </w:r>
      <w:proofErr w:type="gramEnd"/>
      <w:r w:rsidRPr="008E17C2">
        <w:rPr>
          <w:sz w:val="24"/>
          <w:szCs w:val="24"/>
        </w:rPr>
        <w:t>3 e;</w:t>
      </w:r>
    </w:p>
    <w:p w14:paraId="6A3B8414" w14:textId="77777777" w:rsidR="008E17C2" w:rsidRPr="008E17C2" w:rsidRDefault="008E17C2" w:rsidP="008E17C2">
      <w:pPr>
        <w:pStyle w:val="NoSpacing"/>
        <w:rPr>
          <w:sz w:val="24"/>
          <w:szCs w:val="24"/>
        </w:rPr>
      </w:pPr>
    </w:p>
    <w:p w14:paraId="0846D281" w14:textId="77777777" w:rsidR="008E17C2" w:rsidRPr="008E17C2" w:rsidRDefault="008E17C2" w:rsidP="008E17C2">
      <w:pPr>
        <w:pStyle w:val="NoSpacing"/>
        <w:rPr>
          <w:sz w:val="24"/>
          <w:szCs w:val="24"/>
        </w:rPr>
      </w:pPr>
      <w:r w:rsidRPr="008E17C2">
        <w:rPr>
          <w:sz w:val="24"/>
          <w:szCs w:val="24"/>
        </w:rPr>
        <w:t>use expo;</w:t>
      </w:r>
    </w:p>
    <w:p w14:paraId="20064D2C" w14:textId="77777777" w:rsidR="008E17C2" w:rsidRPr="008E17C2" w:rsidRDefault="008E17C2" w:rsidP="008E17C2">
      <w:pPr>
        <w:pStyle w:val="NoSpacing"/>
        <w:rPr>
          <w:sz w:val="24"/>
          <w:szCs w:val="24"/>
        </w:rPr>
      </w:pPr>
    </w:p>
    <w:p w14:paraId="2CCB4E34" w14:textId="77777777" w:rsidR="008E17C2" w:rsidRPr="008E17C2" w:rsidRDefault="008E17C2" w:rsidP="008E17C2">
      <w:pPr>
        <w:pStyle w:val="NoSpacing"/>
        <w:rPr>
          <w:sz w:val="24"/>
          <w:szCs w:val="24"/>
        </w:rPr>
      </w:pPr>
      <w:r w:rsidRPr="008E17C2">
        <w:rPr>
          <w:sz w:val="24"/>
          <w:szCs w:val="24"/>
        </w:rPr>
        <w:t>create user 'user1'@'localhost' identified by 'user1';</w:t>
      </w:r>
    </w:p>
    <w:p w14:paraId="0E83E3BB" w14:textId="77777777" w:rsidR="008E17C2" w:rsidRPr="008E17C2" w:rsidRDefault="008E17C2" w:rsidP="008E17C2">
      <w:pPr>
        <w:pStyle w:val="NoSpacing"/>
        <w:rPr>
          <w:sz w:val="24"/>
          <w:szCs w:val="24"/>
        </w:rPr>
      </w:pPr>
    </w:p>
    <w:p w14:paraId="74C4314E" w14:textId="77777777" w:rsidR="008E17C2" w:rsidRPr="008E17C2" w:rsidRDefault="008E17C2" w:rsidP="008E17C2">
      <w:pPr>
        <w:pStyle w:val="NoSpacing"/>
        <w:rPr>
          <w:sz w:val="24"/>
          <w:szCs w:val="24"/>
        </w:rPr>
      </w:pPr>
      <w:r w:rsidRPr="008E17C2">
        <w:rPr>
          <w:sz w:val="24"/>
          <w:szCs w:val="24"/>
        </w:rPr>
        <w:t>show grants for '</w:t>
      </w:r>
      <w:proofErr w:type="spellStart"/>
      <w:r w:rsidRPr="008E17C2">
        <w:rPr>
          <w:sz w:val="24"/>
          <w:szCs w:val="24"/>
        </w:rPr>
        <w:t>root'@'localhost</w:t>
      </w:r>
      <w:proofErr w:type="spellEnd"/>
      <w:r w:rsidRPr="008E17C2">
        <w:rPr>
          <w:sz w:val="24"/>
          <w:szCs w:val="24"/>
        </w:rPr>
        <w:t>';</w:t>
      </w:r>
    </w:p>
    <w:p w14:paraId="25A47C44" w14:textId="77777777" w:rsidR="008E17C2" w:rsidRPr="008E17C2" w:rsidRDefault="008E17C2" w:rsidP="008E17C2">
      <w:pPr>
        <w:pStyle w:val="NoSpacing"/>
        <w:rPr>
          <w:sz w:val="24"/>
          <w:szCs w:val="24"/>
        </w:rPr>
      </w:pPr>
    </w:p>
    <w:p w14:paraId="32400B27" w14:textId="77777777" w:rsidR="008E17C2" w:rsidRPr="008E17C2" w:rsidRDefault="008E17C2" w:rsidP="008E17C2">
      <w:pPr>
        <w:pStyle w:val="NoSpacing"/>
        <w:rPr>
          <w:sz w:val="24"/>
          <w:szCs w:val="24"/>
        </w:rPr>
      </w:pPr>
      <w:r w:rsidRPr="008E17C2">
        <w:rPr>
          <w:sz w:val="24"/>
          <w:szCs w:val="24"/>
        </w:rPr>
        <w:t>show grants for 'user1'@'localhost';</w:t>
      </w:r>
    </w:p>
    <w:p w14:paraId="5DF8B7D3" w14:textId="77777777" w:rsidR="008E17C2" w:rsidRPr="008E17C2" w:rsidRDefault="008E17C2" w:rsidP="008E17C2">
      <w:pPr>
        <w:pStyle w:val="NoSpacing"/>
        <w:rPr>
          <w:sz w:val="24"/>
          <w:szCs w:val="24"/>
        </w:rPr>
      </w:pPr>
    </w:p>
    <w:p w14:paraId="29B0FFA2" w14:textId="77777777" w:rsidR="008E17C2" w:rsidRPr="008E17C2" w:rsidRDefault="008E17C2" w:rsidP="008E17C2">
      <w:pPr>
        <w:pStyle w:val="NoSpacing"/>
        <w:rPr>
          <w:sz w:val="24"/>
          <w:szCs w:val="24"/>
        </w:rPr>
      </w:pPr>
      <w:r w:rsidRPr="008E17C2">
        <w:rPr>
          <w:sz w:val="24"/>
          <w:szCs w:val="24"/>
        </w:rPr>
        <w:t xml:space="preserve">grant select on </w:t>
      </w:r>
      <w:proofErr w:type="gramStart"/>
      <w:r w:rsidRPr="008E17C2">
        <w:rPr>
          <w:sz w:val="24"/>
          <w:szCs w:val="24"/>
        </w:rPr>
        <w:t>expo.employee</w:t>
      </w:r>
      <w:proofErr w:type="gramEnd"/>
      <w:r w:rsidRPr="008E17C2">
        <w:rPr>
          <w:sz w:val="24"/>
          <w:szCs w:val="24"/>
        </w:rPr>
        <w:t>3 to 'user1'@'localhost';</w:t>
      </w:r>
    </w:p>
    <w:p w14:paraId="064BA580" w14:textId="77777777" w:rsidR="008E17C2" w:rsidRPr="008E17C2" w:rsidRDefault="008E17C2" w:rsidP="008E17C2">
      <w:pPr>
        <w:pStyle w:val="NoSpacing"/>
        <w:rPr>
          <w:sz w:val="24"/>
          <w:szCs w:val="24"/>
        </w:rPr>
      </w:pPr>
    </w:p>
    <w:p w14:paraId="1F18C318" w14:textId="77777777" w:rsidR="008E17C2" w:rsidRPr="008E17C2" w:rsidRDefault="008E17C2" w:rsidP="008E17C2">
      <w:pPr>
        <w:pStyle w:val="NoSpacing"/>
        <w:rPr>
          <w:sz w:val="24"/>
          <w:szCs w:val="24"/>
        </w:rPr>
      </w:pPr>
      <w:r w:rsidRPr="008E17C2">
        <w:rPr>
          <w:sz w:val="24"/>
          <w:szCs w:val="24"/>
        </w:rPr>
        <w:t xml:space="preserve">grant </w:t>
      </w:r>
      <w:proofErr w:type="spellStart"/>
      <w:proofErr w:type="gramStart"/>
      <w:r w:rsidRPr="008E17C2">
        <w:rPr>
          <w:sz w:val="24"/>
          <w:szCs w:val="24"/>
        </w:rPr>
        <w:t>select,insert</w:t>
      </w:r>
      <w:proofErr w:type="spellEnd"/>
      <w:proofErr w:type="gramEnd"/>
      <w:r w:rsidRPr="008E17C2">
        <w:rPr>
          <w:sz w:val="24"/>
          <w:szCs w:val="24"/>
        </w:rPr>
        <w:t xml:space="preserve"> on expo.employee3 to 'user1'@'localhost';</w:t>
      </w:r>
    </w:p>
    <w:p w14:paraId="14012DEA" w14:textId="77777777" w:rsidR="008E17C2" w:rsidRPr="008E17C2" w:rsidRDefault="008E17C2" w:rsidP="008E17C2">
      <w:pPr>
        <w:pStyle w:val="NoSpacing"/>
        <w:rPr>
          <w:sz w:val="24"/>
          <w:szCs w:val="24"/>
        </w:rPr>
      </w:pPr>
    </w:p>
    <w:p w14:paraId="1777394C" w14:textId="0C4B1459" w:rsidR="008E17C2" w:rsidRPr="00BA53D6" w:rsidRDefault="008E17C2" w:rsidP="008E17C2">
      <w:pPr>
        <w:pStyle w:val="NoSpacing"/>
        <w:rPr>
          <w:sz w:val="24"/>
          <w:szCs w:val="24"/>
        </w:rPr>
      </w:pPr>
      <w:r w:rsidRPr="008E17C2">
        <w:rPr>
          <w:sz w:val="24"/>
          <w:szCs w:val="24"/>
        </w:rPr>
        <w:t xml:space="preserve">revoke select </w:t>
      </w:r>
      <w:proofErr w:type="gramStart"/>
      <w:r w:rsidRPr="008E17C2">
        <w:rPr>
          <w:sz w:val="24"/>
          <w:szCs w:val="24"/>
        </w:rPr>
        <w:t>on  expo</w:t>
      </w:r>
      <w:proofErr w:type="gramEnd"/>
      <w:r w:rsidRPr="008E17C2">
        <w:rPr>
          <w:sz w:val="24"/>
          <w:szCs w:val="24"/>
        </w:rPr>
        <w:t>.employee3 from 'user1'@'localhost';</w:t>
      </w:r>
    </w:p>
    <w:p w14:paraId="03C59E07" w14:textId="77777777" w:rsidR="00547AA9" w:rsidRPr="00B6540A" w:rsidRDefault="00547AA9" w:rsidP="000A0F21">
      <w:pPr>
        <w:pStyle w:val="NoSpacing"/>
        <w:rPr>
          <w:sz w:val="24"/>
          <w:szCs w:val="24"/>
        </w:rPr>
      </w:pPr>
    </w:p>
    <w:p w14:paraId="19EE7A18" w14:textId="77777777" w:rsidR="000A0F21" w:rsidRDefault="000A0F21" w:rsidP="006A61C8">
      <w:pPr>
        <w:pStyle w:val="NoSpacing"/>
        <w:rPr>
          <w:sz w:val="24"/>
          <w:szCs w:val="24"/>
        </w:rPr>
      </w:pPr>
    </w:p>
    <w:p w14:paraId="1C4503D6" w14:textId="77777777" w:rsidR="00DA6F09" w:rsidRDefault="00DA6F09" w:rsidP="006A61C8">
      <w:pPr>
        <w:pStyle w:val="NoSpacing"/>
        <w:rPr>
          <w:sz w:val="24"/>
          <w:szCs w:val="24"/>
        </w:rPr>
      </w:pPr>
    </w:p>
    <w:p w14:paraId="34DCA151" w14:textId="66DF0826" w:rsidR="00DA6F09" w:rsidRPr="000C7378" w:rsidRDefault="00E7792E" w:rsidP="006A61C8">
      <w:pPr>
        <w:pStyle w:val="NoSpacing"/>
        <w:rPr>
          <w:b/>
          <w:bCs/>
          <w:sz w:val="28"/>
          <w:szCs w:val="28"/>
        </w:rPr>
      </w:pPr>
      <w:r w:rsidRPr="000C7378">
        <w:rPr>
          <w:b/>
          <w:bCs/>
          <w:sz w:val="28"/>
          <w:szCs w:val="28"/>
        </w:rPr>
        <w:t>#</w:t>
      </w:r>
      <w:proofErr w:type="gramStart"/>
      <w:r w:rsidRPr="000C7378">
        <w:rPr>
          <w:b/>
          <w:bCs/>
          <w:sz w:val="28"/>
          <w:szCs w:val="28"/>
        </w:rPr>
        <w:t>autocommit</w:t>
      </w:r>
      <w:r w:rsidR="000C7378" w:rsidRPr="000C7378">
        <w:rPr>
          <w:b/>
          <w:bCs/>
          <w:sz w:val="28"/>
          <w:szCs w:val="28"/>
        </w:rPr>
        <w:t>,commit</w:t>
      </w:r>
      <w:proofErr w:type="gramEnd"/>
      <w:r w:rsidR="000C7378" w:rsidRPr="000C7378">
        <w:rPr>
          <w:b/>
          <w:bCs/>
          <w:sz w:val="28"/>
          <w:szCs w:val="28"/>
        </w:rPr>
        <w:t xml:space="preserve"> – </w:t>
      </w:r>
    </w:p>
    <w:p w14:paraId="02AE5F88" w14:textId="77777777" w:rsidR="00DA6F09" w:rsidRPr="00DA6F09" w:rsidRDefault="00DA6F09" w:rsidP="00DA6F09">
      <w:pPr>
        <w:pStyle w:val="NoSpacing"/>
        <w:rPr>
          <w:sz w:val="24"/>
          <w:szCs w:val="24"/>
        </w:rPr>
      </w:pPr>
      <w:r w:rsidRPr="00DA6F09">
        <w:rPr>
          <w:sz w:val="24"/>
          <w:szCs w:val="24"/>
        </w:rPr>
        <w:t>SELECT * FROM employee3 e;</w:t>
      </w:r>
    </w:p>
    <w:p w14:paraId="7693A0A5" w14:textId="77777777" w:rsidR="00DA6F09" w:rsidRPr="00DA6F09" w:rsidRDefault="00DA6F09" w:rsidP="00DA6F09">
      <w:pPr>
        <w:pStyle w:val="NoSpacing"/>
        <w:rPr>
          <w:sz w:val="24"/>
          <w:szCs w:val="24"/>
        </w:rPr>
      </w:pPr>
    </w:p>
    <w:p w14:paraId="1886DBA6" w14:textId="77777777" w:rsidR="00DA6F09" w:rsidRPr="00DA6F09" w:rsidRDefault="00DA6F09" w:rsidP="00DA6F09">
      <w:pPr>
        <w:pStyle w:val="NoSpacing"/>
        <w:rPr>
          <w:sz w:val="24"/>
          <w:szCs w:val="24"/>
        </w:rPr>
      </w:pPr>
      <w:r w:rsidRPr="00DA6F09">
        <w:rPr>
          <w:sz w:val="24"/>
          <w:szCs w:val="24"/>
        </w:rPr>
        <w:t>insert into employee3 values(205,'ameya',20000,103);</w:t>
      </w:r>
    </w:p>
    <w:p w14:paraId="08A52389" w14:textId="77777777" w:rsidR="00DA6F09" w:rsidRPr="00DA6F09" w:rsidRDefault="00DA6F09" w:rsidP="00DA6F09">
      <w:pPr>
        <w:pStyle w:val="NoSpacing"/>
        <w:rPr>
          <w:sz w:val="24"/>
          <w:szCs w:val="24"/>
        </w:rPr>
      </w:pPr>
    </w:p>
    <w:p w14:paraId="4250E309" w14:textId="183CC457" w:rsidR="00DA6F09" w:rsidRPr="00DA6F09" w:rsidRDefault="00DA6F09" w:rsidP="00DA6F09">
      <w:pPr>
        <w:pStyle w:val="NoSpacing"/>
        <w:rPr>
          <w:sz w:val="24"/>
          <w:szCs w:val="24"/>
        </w:rPr>
      </w:pPr>
      <w:r w:rsidRPr="00DA6F09">
        <w:rPr>
          <w:sz w:val="24"/>
          <w:szCs w:val="24"/>
        </w:rPr>
        <w:t xml:space="preserve">set </w:t>
      </w:r>
      <w:proofErr w:type="spellStart"/>
      <w:r w:rsidRPr="00DA6F09">
        <w:rPr>
          <w:sz w:val="24"/>
          <w:szCs w:val="24"/>
        </w:rPr>
        <w:t>autocommit</w:t>
      </w:r>
      <w:proofErr w:type="spellEnd"/>
      <w:r w:rsidRPr="00DA6F09">
        <w:rPr>
          <w:sz w:val="24"/>
          <w:szCs w:val="24"/>
        </w:rPr>
        <w:t>=</w:t>
      </w:r>
      <w:proofErr w:type="gramStart"/>
      <w:r w:rsidRPr="00DA6F09">
        <w:rPr>
          <w:sz w:val="24"/>
          <w:szCs w:val="24"/>
        </w:rPr>
        <w:t>0;</w:t>
      </w:r>
      <w:r w:rsidR="0021754F">
        <w:rPr>
          <w:sz w:val="24"/>
          <w:szCs w:val="24"/>
        </w:rPr>
        <w:t xml:space="preserve"> </w:t>
      </w:r>
      <w:r w:rsidR="00312142">
        <w:rPr>
          <w:sz w:val="24"/>
          <w:szCs w:val="24"/>
        </w:rPr>
        <w:t xml:space="preserve">  </w:t>
      </w:r>
      <w:proofErr w:type="gramEnd"/>
      <w:r w:rsidR="00312142">
        <w:rPr>
          <w:sz w:val="24"/>
          <w:szCs w:val="24"/>
        </w:rPr>
        <w:t xml:space="preserve">   </w:t>
      </w:r>
      <w:r w:rsidR="00D8447E">
        <w:rPr>
          <w:sz w:val="24"/>
          <w:szCs w:val="24"/>
        </w:rPr>
        <w:t xml:space="preserve">   </w:t>
      </w:r>
      <w:r w:rsidR="0021754F" w:rsidRPr="00595A8B">
        <w:rPr>
          <w:sz w:val="24"/>
          <w:szCs w:val="24"/>
          <w:u w:val="single"/>
        </w:rPr>
        <w:sym w:font="Wingdings" w:char="F0E0"/>
      </w:r>
      <w:r w:rsidR="0021754F" w:rsidRPr="00595A8B">
        <w:rPr>
          <w:sz w:val="24"/>
          <w:szCs w:val="24"/>
          <w:u w:val="single"/>
        </w:rPr>
        <w:t xml:space="preserve">(it </w:t>
      </w:r>
      <w:proofErr w:type="spellStart"/>
      <w:r w:rsidR="00595A8B" w:rsidRPr="00595A8B">
        <w:rPr>
          <w:sz w:val="24"/>
          <w:szCs w:val="24"/>
          <w:u w:val="single"/>
        </w:rPr>
        <w:t>autocommits</w:t>
      </w:r>
      <w:proofErr w:type="spellEnd"/>
      <w:r w:rsidR="00595A8B" w:rsidRPr="00595A8B">
        <w:rPr>
          <w:sz w:val="24"/>
          <w:szCs w:val="24"/>
          <w:u w:val="single"/>
        </w:rPr>
        <w:t xml:space="preserve"> false value</w:t>
      </w:r>
      <w:r w:rsidR="00D112EF">
        <w:rPr>
          <w:sz w:val="24"/>
          <w:szCs w:val="24"/>
          <w:u w:val="single"/>
        </w:rPr>
        <w:t xml:space="preserve"> (</w:t>
      </w:r>
      <w:r w:rsidR="00D82CDE">
        <w:rPr>
          <w:sz w:val="24"/>
          <w:szCs w:val="24"/>
          <w:u w:val="single"/>
        </w:rPr>
        <w:t xml:space="preserve">onwards </w:t>
      </w:r>
      <w:r w:rsidR="00EF6C4C">
        <w:rPr>
          <w:sz w:val="24"/>
          <w:szCs w:val="24"/>
          <w:u w:val="single"/>
        </w:rPr>
        <w:t>values are stored temp</w:t>
      </w:r>
      <w:r w:rsidR="00D112EF">
        <w:rPr>
          <w:sz w:val="24"/>
          <w:szCs w:val="24"/>
          <w:u w:val="single"/>
        </w:rPr>
        <w:t>)</w:t>
      </w:r>
      <w:r w:rsidR="0021754F" w:rsidRPr="00595A8B">
        <w:rPr>
          <w:sz w:val="24"/>
          <w:szCs w:val="24"/>
          <w:u w:val="single"/>
        </w:rPr>
        <w:t>)</w:t>
      </w:r>
    </w:p>
    <w:p w14:paraId="3422A6D0" w14:textId="77777777" w:rsidR="00DA6F09" w:rsidRPr="00DA6F09" w:rsidRDefault="00DA6F09" w:rsidP="00DA6F09">
      <w:pPr>
        <w:pStyle w:val="NoSpacing"/>
        <w:rPr>
          <w:sz w:val="24"/>
          <w:szCs w:val="24"/>
        </w:rPr>
      </w:pPr>
    </w:p>
    <w:p w14:paraId="30664B89" w14:textId="77777777" w:rsidR="00DA6F09" w:rsidRPr="00DA6F09" w:rsidRDefault="00DA6F09" w:rsidP="00DA6F09">
      <w:pPr>
        <w:pStyle w:val="NoSpacing"/>
        <w:rPr>
          <w:sz w:val="24"/>
          <w:szCs w:val="24"/>
        </w:rPr>
      </w:pPr>
      <w:r w:rsidRPr="00DA6F09">
        <w:rPr>
          <w:sz w:val="24"/>
          <w:szCs w:val="24"/>
        </w:rPr>
        <w:t>insert into employee3 values(207,'zaid',40000,103);</w:t>
      </w:r>
    </w:p>
    <w:p w14:paraId="5F6C95AB" w14:textId="77777777" w:rsidR="00DA6F09" w:rsidRPr="00DA6F09" w:rsidRDefault="00DA6F09" w:rsidP="00DA6F09">
      <w:pPr>
        <w:pStyle w:val="NoSpacing"/>
        <w:rPr>
          <w:sz w:val="24"/>
          <w:szCs w:val="24"/>
        </w:rPr>
      </w:pPr>
    </w:p>
    <w:p w14:paraId="5FD4810B" w14:textId="1A8DE9AF" w:rsidR="00DA6F09" w:rsidRPr="00DA6F09" w:rsidRDefault="00DA6F09" w:rsidP="00DA6F09">
      <w:pPr>
        <w:pStyle w:val="NoSpacing"/>
        <w:rPr>
          <w:sz w:val="24"/>
          <w:szCs w:val="24"/>
        </w:rPr>
      </w:pPr>
      <w:r w:rsidRPr="00DA6F09">
        <w:rPr>
          <w:sz w:val="24"/>
          <w:szCs w:val="24"/>
        </w:rPr>
        <w:t>commit;</w:t>
      </w:r>
      <w:r w:rsidR="00D112EF">
        <w:rPr>
          <w:sz w:val="24"/>
          <w:szCs w:val="24"/>
        </w:rPr>
        <w:t xml:space="preserve"> </w:t>
      </w:r>
      <w:r w:rsidR="00D112EF">
        <w:rPr>
          <w:sz w:val="24"/>
          <w:szCs w:val="24"/>
        </w:rPr>
        <w:tab/>
      </w:r>
      <w:r w:rsidR="00D112EF">
        <w:rPr>
          <w:sz w:val="24"/>
          <w:szCs w:val="24"/>
        </w:rPr>
        <w:tab/>
        <w:t xml:space="preserve">    </w:t>
      </w:r>
      <w:r w:rsidR="00D112EF" w:rsidRPr="00595A8B">
        <w:rPr>
          <w:sz w:val="24"/>
          <w:szCs w:val="24"/>
          <w:u w:val="single"/>
        </w:rPr>
        <w:sym w:font="Wingdings" w:char="F0E0"/>
      </w:r>
      <w:r w:rsidR="00D112EF" w:rsidRPr="00595A8B">
        <w:rPr>
          <w:sz w:val="24"/>
          <w:szCs w:val="24"/>
          <w:u w:val="single"/>
        </w:rPr>
        <w:t>(</w:t>
      </w:r>
      <w:r w:rsidR="00143074">
        <w:rPr>
          <w:sz w:val="24"/>
          <w:szCs w:val="24"/>
          <w:u w:val="single"/>
        </w:rPr>
        <w:t xml:space="preserve">onwards </w:t>
      </w:r>
      <w:r w:rsidR="00D82CDE">
        <w:rPr>
          <w:sz w:val="24"/>
          <w:szCs w:val="24"/>
          <w:u w:val="single"/>
        </w:rPr>
        <w:t>stor</w:t>
      </w:r>
      <w:r w:rsidR="008C32E7">
        <w:rPr>
          <w:sz w:val="24"/>
          <w:szCs w:val="24"/>
          <w:u w:val="single"/>
        </w:rPr>
        <w:t xml:space="preserve">ed values are </w:t>
      </w:r>
      <w:proofErr w:type="spellStart"/>
      <w:r w:rsidR="008C32E7">
        <w:rPr>
          <w:sz w:val="24"/>
          <w:szCs w:val="24"/>
          <w:u w:val="single"/>
        </w:rPr>
        <w:t>permanant</w:t>
      </w:r>
      <w:proofErr w:type="spellEnd"/>
      <w:r w:rsidR="00D112EF" w:rsidRPr="00595A8B">
        <w:rPr>
          <w:sz w:val="24"/>
          <w:szCs w:val="24"/>
          <w:u w:val="single"/>
        </w:rPr>
        <w:t>)</w:t>
      </w:r>
    </w:p>
    <w:p w14:paraId="76675E55" w14:textId="77777777" w:rsidR="00DA6F09" w:rsidRPr="00DA6F09" w:rsidRDefault="00DA6F09" w:rsidP="00DA6F09">
      <w:pPr>
        <w:pStyle w:val="NoSpacing"/>
        <w:rPr>
          <w:sz w:val="24"/>
          <w:szCs w:val="24"/>
        </w:rPr>
      </w:pPr>
    </w:p>
    <w:p w14:paraId="769ACCD3" w14:textId="77777777" w:rsidR="00DA6F09" w:rsidRPr="00DA6F09" w:rsidRDefault="00DA6F09" w:rsidP="00DA6F09">
      <w:pPr>
        <w:pStyle w:val="NoSpacing"/>
        <w:rPr>
          <w:sz w:val="24"/>
          <w:szCs w:val="24"/>
        </w:rPr>
      </w:pPr>
      <w:r w:rsidRPr="00DA6F09">
        <w:rPr>
          <w:sz w:val="24"/>
          <w:szCs w:val="24"/>
        </w:rPr>
        <w:t>insert into employee3 values(208,'yamini',30000,102</w:t>
      </w:r>
      <w:proofErr w:type="gramStart"/>
      <w:r w:rsidRPr="00DA6F09">
        <w:rPr>
          <w:sz w:val="24"/>
          <w:szCs w:val="24"/>
        </w:rPr>
        <w:t>),(</w:t>
      </w:r>
      <w:proofErr w:type="gramEnd"/>
      <w:r w:rsidRPr="00DA6F09">
        <w:rPr>
          <w:sz w:val="24"/>
          <w:szCs w:val="24"/>
        </w:rPr>
        <w:t>209,'nehal',50000,101);</w:t>
      </w:r>
    </w:p>
    <w:p w14:paraId="2BB0B4DD" w14:textId="77777777" w:rsidR="00DA6F09" w:rsidRPr="00DA6F09" w:rsidRDefault="00DA6F09" w:rsidP="00DA6F09">
      <w:pPr>
        <w:pStyle w:val="NoSpacing"/>
        <w:rPr>
          <w:sz w:val="24"/>
          <w:szCs w:val="24"/>
        </w:rPr>
      </w:pPr>
    </w:p>
    <w:p w14:paraId="35173FA7" w14:textId="4CE8587C" w:rsidR="00DA6F09" w:rsidRPr="00DA6F09" w:rsidRDefault="00DA6F09" w:rsidP="00DA6F09">
      <w:pPr>
        <w:pStyle w:val="NoSpacing"/>
        <w:rPr>
          <w:sz w:val="24"/>
          <w:szCs w:val="24"/>
        </w:rPr>
      </w:pPr>
      <w:proofErr w:type="spellStart"/>
      <w:r w:rsidRPr="00DA6F09">
        <w:rPr>
          <w:sz w:val="24"/>
          <w:szCs w:val="24"/>
        </w:rPr>
        <w:t>savepoint</w:t>
      </w:r>
      <w:proofErr w:type="spellEnd"/>
      <w:r w:rsidRPr="00DA6F09">
        <w:rPr>
          <w:sz w:val="24"/>
          <w:szCs w:val="24"/>
        </w:rPr>
        <w:t xml:space="preserve"> sp</w:t>
      </w:r>
      <w:proofErr w:type="gramStart"/>
      <w:r w:rsidRPr="00DA6F09">
        <w:rPr>
          <w:sz w:val="24"/>
          <w:szCs w:val="24"/>
        </w:rPr>
        <w:t>1;</w:t>
      </w:r>
      <w:r w:rsidR="00996411">
        <w:rPr>
          <w:sz w:val="24"/>
          <w:szCs w:val="24"/>
        </w:rPr>
        <w:t xml:space="preserve">   </w:t>
      </w:r>
      <w:proofErr w:type="gramEnd"/>
      <w:r w:rsidR="00996411">
        <w:rPr>
          <w:sz w:val="24"/>
          <w:szCs w:val="24"/>
        </w:rPr>
        <w:t xml:space="preserve">  </w:t>
      </w:r>
      <w:r w:rsidR="00996411">
        <w:rPr>
          <w:sz w:val="24"/>
          <w:szCs w:val="24"/>
        </w:rPr>
        <w:tab/>
        <w:t xml:space="preserve">   </w:t>
      </w:r>
      <w:r w:rsidR="00537261" w:rsidRPr="00595A8B">
        <w:rPr>
          <w:sz w:val="24"/>
          <w:szCs w:val="24"/>
          <w:u w:val="single"/>
        </w:rPr>
        <w:sym w:font="Wingdings" w:char="F0E0"/>
      </w:r>
      <w:r w:rsidR="00537261" w:rsidRPr="00595A8B">
        <w:rPr>
          <w:sz w:val="24"/>
          <w:szCs w:val="24"/>
          <w:u w:val="single"/>
        </w:rPr>
        <w:t>(</w:t>
      </w:r>
      <w:r w:rsidR="009B6B0E">
        <w:rPr>
          <w:sz w:val="24"/>
          <w:szCs w:val="24"/>
          <w:u w:val="single"/>
        </w:rPr>
        <w:t xml:space="preserve">it will save </w:t>
      </w:r>
      <w:r w:rsidR="00966DCE">
        <w:rPr>
          <w:sz w:val="24"/>
          <w:szCs w:val="24"/>
          <w:u w:val="single"/>
        </w:rPr>
        <w:t>till now data</w:t>
      </w:r>
      <w:r w:rsidR="00537261" w:rsidRPr="00595A8B">
        <w:rPr>
          <w:sz w:val="24"/>
          <w:szCs w:val="24"/>
          <w:u w:val="single"/>
        </w:rPr>
        <w:t>)</w:t>
      </w:r>
      <w:r w:rsidR="00996411">
        <w:rPr>
          <w:sz w:val="24"/>
          <w:szCs w:val="24"/>
        </w:rPr>
        <w:t xml:space="preserve"> </w:t>
      </w:r>
    </w:p>
    <w:p w14:paraId="57F1BA71" w14:textId="77777777" w:rsidR="00DA6F09" w:rsidRPr="00DA6F09" w:rsidRDefault="00DA6F09" w:rsidP="00DA6F09">
      <w:pPr>
        <w:pStyle w:val="NoSpacing"/>
        <w:rPr>
          <w:sz w:val="24"/>
          <w:szCs w:val="24"/>
        </w:rPr>
      </w:pPr>
    </w:p>
    <w:p w14:paraId="6F8A538B" w14:textId="77777777" w:rsidR="00DA6F09" w:rsidRPr="00DA6F09" w:rsidRDefault="00DA6F09" w:rsidP="00DA6F09">
      <w:pPr>
        <w:pStyle w:val="NoSpacing"/>
        <w:rPr>
          <w:sz w:val="24"/>
          <w:szCs w:val="24"/>
        </w:rPr>
      </w:pPr>
      <w:r w:rsidRPr="00DA6F09">
        <w:rPr>
          <w:sz w:val="24"/>
          <w:szCs w:val="24"/>
        </w:rPr>
        <w:t>delete from employee3;</w:t>
      </w:r>
    </w:p>
    <w:p w14:paraId="28B3FB2D" w14:textId="77777777" w:rsidR="00DA6F09" w:rsidRPr="00DA6F09" w:rsidRDefault="00DA6F09" w:rsidP="00DA6F09">
      <w:pPr>
        <w:pStyle w:val="NoSpacing"/>
        <w:rPr>
          <w:sz w:val="24"/>
          <w:szCs w:val="24"/>
        </w:rPr>
      </w:pPr>
    </w:p>
    <w:p w14:paraId="1BB7B49B" w14:textId="77777777" w:rsidR="00DA6F09" w:rsidRPr="00DA6F09" w:rsidRDefault="00DA6F09" w:rsidP="00DA6F09">
      <w:pPr>
        <w:pStyle w:val="NoSpacing"/>
        <w:rPr>
          <w:sz w:val="24"/>
          <w:szCs w:val="24"/>
        </w:rPr>
      </w:pPr>
      <w:r w:rsidRPr="00DA6F09">
        <w:rPr>
          <w:sz w:val="24"/>
          <w:szCs w:val="24"/>
        </w:rPr>
        <w:t>SELECT * FROM employee3 e;</w:t>
      </w:r>
    </w:p>
    <w:p w14:paraId="71986E2E" w14:textId="77777777" w:rsidR="00DA6F09" w:rsidRPr="00DA6F09" w:rsidRDefault="00DA6F09" w:rsidP="00DA6F09">
      <w:pPr>
        <w:pStyle w:val="NoSpacing"/>
        <w:rPr>
          <w:sz w:val="24"/>
          <w:szCs w:val="24"/>
        </w:rPr>
      </w:pPr>
    </w:p>
    <w:p w14:paraId="1FB9770A" w14:textId="20A79336" w:rsidR="00DE3D80" w:rsidRDefault="00DA6F09" w:rsidP="00214AD2">
      <w:pPr>
        <w:pStyle w:val="NoSpacing"/>
        <w:rPr>
          <w:sz w:val="24"/>
          <w:szCs w:val="24"/>
          <w:u w:val="single"/>
        </w:rPr>
      </w:pPr>
      <w:r w:rsidRPr="00DA6F09">
        <w:rPr>
          <w:sz w:val="24"/>
          <w:szCs w:val="24"/>
        </w:rPr>
        <w:t>rollback to sp</w:t>
      </w:r>
      <w:proofErr w:type="gramStart"/>
      <w:r w:rsidRPr="00DA6F09">
        <w:rPr>
          <w:sz w:val="24"/>
          <w:szCs w:val="24"/>
        </w:rPr>
        <w:t>1;</w:t>
      </w:r>
      <w:r w:rsidR="000C3D89">
        <w:rPr>
          <w:sz w:val="24"/>
          <w:szCs w:val="24"/>
        </w:rPr>
        <w:t xml:space="preserve">   </w:t>
      </w:r>
      <w:proofErr w:type="gramEnd"/>
      <w:r w:rsidR="000C3D89">
        <w:rPr>
          <w:sz w:val="24"/>
          <w:szCs w:val="24"/>
        </w:rPr>
        <w:t xml:space="preserve">          </w:t>
      </w:r>
      <w:r w:rsidR="000C3D89" w:rsidRPr="00595A8B">
        <w:rPr>
          <w:sz w:val="24"/>
          <w:szCs w:val="24"/>
          <w:u w:val="single"/>
        </w:rPr>
        <w:sym w:font="Wingdings" w:char="F0E0"/>
      </w:r>
      <w:r w:rsidR="000C3D89" w:rsidRPr="00595A8B">
        <w:rPr>
          <w:sz w:val="24"/>
          <w:szCs w:val="24"/>
          <w:u w:val="single"/>
        </w:rPr>
        <w:t>(</w:t>
      </w:r>
      <w:r w:rsidR="000C3D89">
        <w:rPr>
          <w:sz w:val="24"/>
          <w:szCs w:val="24"/>
          <w:u w:val="single"/>
        </w:rPr>
        <w:t xml:space="preserve">it will restore that </w:t>
      </w:r>
      <w:proofErr w:type="spellStart"/>
      <w:r w:rsidR="000C3D89">
        <w:rPr>
          <w:sz w:val="24"/>
          <w:szCs w:val="24"/>
          <w:u w:val="single"/>
        </w:rPr>
        <w:t>savepoint</w:t>
      </w:r>
      <w:proofErr w:type="spellEnd"/>
      <w:r w:rsidR="000C3D89">
        <w:rPr>
          <w:sz w:val="24"/>
          <w:szCs w:val="24"/>
          <w:u w:val="single"/>
        </w:rPr>
        <w:t xml:space="preserve"> data</w:t>
      </w:r>
      <w:r w:rsidR="000C3D89" w:rsidRPr="00595A8B">
        <w:rPr>
          <w:sz w:val="24"/>
          <w:szCs w:val="24"/>
          <w:u w:val="single"/>
        </w:rPr>
        <w:t>)</w:t>
      </w:r>
    </w:p>
    <w:p w14:paraId="356BCF9B" w14:textId="77777777" w:rsidR="00113300" w:rsidRDefault="00113300" w:rsidP="00214AD2">
      <w:pPr>
        <w:pStyle w:val="NoSpacing"/>
        <w:rPr>
          <w:sz w:val="24"/>
          <w:szCs w:val="24"/>
          <w:u w:val="single"/>
        </w:rPr>
      </w:pPr>
    </w:p>
    <w:p w14:paraId="4CB26D92" w14:textId="77777777" w:rsidR="00113300" w:rsidRDefault="00113300" w:rsidP="00214AD2">
      <w:pPr>
        <w:pStyle w:val="NoSpacing"/>
        <w:rPr>
          <w:sz w:val="24"/>
          <w:szCs w:val="24"/>
          <w:u w:val="single"/>
        </w:rPr>
      </w:pPr>
    </w:p>
    <w:p w14:paraId="655480C2" w14:textId="77777777" w:rsidR="00113300" w:rsidRPr="00C92A89" w:rsidRDefault="00113300" w:rsidP="00214AD2">
      <w:pPr>
        <w:pStyle w:val="NoSpacing"/>
        <w:rPr>
          <w:sz w:val="24"/>
          <w:szCs w:val="24"/>
          <w:u w:val="single"/>
        </w:rPr>
      </w:pPr>
    </w:p>
    <w:p w14:paraId="657D52F2" w14:textId="77777777" w:rsidR="00503D79" w:rsidRDefault="00503D79" w:rsidP="00214AD2">
      <w:pPr>
        <w:pStyle w:val="NoSpacing"/>
        <w:rPr>
          <w:sz w:val="24"/>
          <w:szCs w:val="24"/>
        </w:rPr>
      </w:pPr>
    </w:p>
    <w:p w14:paraId="14FEC066" w14:textId="31D9BBA5" w:rsidR="00503D79" w:rsidRPr="0049563B" w:rsidRDefault="00595154" w:rsidP="00214AD2">
      <w:pPr>
        <w:pStyle w:val="NoSpacing"/>
        <w:rPr>
          <w:b/>
          <w:bCs/>
          <w:sz w:val="28"/>
          <w:szCs w:val="28"/>
        </w:rPr>
      </w:pPr>
      <w:r w:rsidRPr="0049563B">
        <w:rPr>
          <w:b/>
          <w:bCs/>
          <w:sz w:val="28"/>
          <w:szCs w:val="28"/>
        </w:rPr>
        <w:lastRenderedPageBreak/>
        <w:t xml:space="preserve">#Procedure- </w:t>
      </w:r>
      <w:r w:rsidR="0049563B" w:rsidRPr="0049563B">
        <w:rPr>
          <w:sz w:val="28"/>
          <w:szCs w:val="28"/>
          <w:u w:val="single"/>
        </w:rPr>
        <w:t>(right click on your table &amp; select procedure option)</w:t>
      </w:r>
    </w:p>
    <w:p w14:paraId="25780C76" w14:textId="29DCC1AD" w:rsidR="00214AD2" w:rsidRPr="00214AD2" w:rsidRDefault="00503D79" w:rsidP="00214AD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</w:t>
      </w:r>
      <w:r w:rsidR="00214AD2" w:rsidRPr="00214AD2">
        <w:rPr>
          <w:sz w:val="24"/>
          <w:szCs w:val="24"/>
        </w:rPr>
        <w:t>ELIMITER $$</w:t>
      </w:r>
    </w:p>
    <w:p w14:paraId="0982DC05" w14:textId="77777777" w:rsidR="00214AD2" w:rsidRPr="00214AD2" w:rsidRDefault="00214AD2" w:rsidP="00214AD2">
      <w:pPr>
        <w:pStyle w:val="NoSpacing"/>
        <w:rPr>
          <w:sz w:val="24"/>
          <w:szCs w:val="24"/>
        </w:rPr>
      </w:pPr>
    </w:p>
    <w:p w14:paraId="7C3F546D" w14:textId="4092F01D" w:rsidR="00214AD2" w:rsidRPr="00214AD2" w:rsidRDefault="00214AD2" w:rsidP="00214AD2">
      <w:pPr>
        <w:pStyle w:val="NoSpacing"/>
        <w:rPr>
          <w:sz w:val="24"/>
          <w:szCs w:val="24"/>
        </w:rPr>
      </w:pPr>
      <w:r w:rsidRPr="00214AD2">
        <w:rPr>
          <w:sz w:val="24"/>
          <w:szCs w:val="24"/>
        </w:rPr>
        <w:t>CREATE PROCEDURE `expo</w:t>
      </w:r>
      <w:proofErr w:type="gramStart"/>
      <w:r w:rsidRPr="00214AD2">
        <w:rPr>
          <w:sz w:val="24"/>
          <w:szCs w:val="24"/>
        </w:rPr>
        <w:t>`.`</w:t>
      </w:r>
      <w:proofErr w:type="spellStart"/>
      <w:proofErr w:type="gramEnd"/>
      <w:r w:rsidRPr="00214AD2">
        <w:rPr>
          <w:sz w:val="24"/>
          <w:szCs w:val="24"/>
        </w:rPr>
        <w:t>employeeDetails</w:t>
      </w:r>
      <w:proofErr w:type="spellEnd"/>
      <w:r w:rsidRPr="00214AD2">
        <w:rPr>
          <w:sz w:val="24"/>
          <w:szCs w:val="24"/>
        </w:rPr>
        <w:t>` ()</w:t>
      </w:r>
      <w:r w:rsidR="00F9605A">
        <w:rPr>
          <w:sz w:val="24"/>
          <w:szCs w:val="24"/>
        </w:rPr>
        <w:t xml:space="preserve">  </w:t>
      </w:r>
      <w:r w:rsidR="00F9605A" w:rsidRPr="00F9605A">
        <w:rPr>
          <w:sz w:val="24"/>
          <w:szCs w:val="24"/>
          <w:u w:val="single"/>
        </w:rPr>
        <w:sym w:font="Wingdings" w:char="F0E0"/>
      </w:r>
      <w:r w:rsidR="00F9605A" w:rsidRPr="00F9605A">
        <w:rPr>
          <w:sz w:val="24"/>
          <w:szCs w:val="24"/>
          <w:u w:val="single"/>
        </w:rPr>
        <w:t>(reference name)</w:t>
      </w:r>
    </w:p>
    <w:p w14:paraId="2496C4AC" w14:textId="77777777" w:rsidR="00214AD2" w:rsidRPr="00214AD2" w:rsidRDefault="00214AD2" w:rsidP="00214AD2">
      <w:pPr>
        <w:pStyle w:val="NoSpacing"/>
        <w:rPr>
          <w:sz w:val="24"/>
          <w:szCs w:val="24"/>
        </w:rPr>
      </w:pPr>
      <w:r w:rsidRPr="00214AD2">
        <w:rPr>
          <w:sz w:val="24"/>
          <w:szCs w:val="24"/>
        </w:rPr>
        <w:t>BEGIN</w:t>
      </w:r>
    </w:p>
    <w:p w14:paraId="4703C3B0" w14:textId="77777777" w:rsidR="00214AD2" w:rsidRPr="00214AD2" w:rsidRDefault="00214AD2" w:rsidP="00214AD2">
      <w:pPr>
        <w:pStyle w:val="NoSpacing"/>
        <w:rPr>
          <w:sz w:val="24"/>
          <w:szCs w:val="24"/>
        </w:rPr>
      </w:pPr>
    </w:p>
    <w:p w14:paraId="573B5D9D" w14:textId="77777777" w:rsidR="00560BFF" w:rsidRDefault="00214AD2" w:rsidP="00214AD2">
      <w:pPr>
        <w:pStyle w:val="NoSpacing"/>
        <w:rPr>
          <w:sz w:val="24"/>
          <w:szCs w:val="24"/>
        </w:rPr>
      </w:pPr>
      <w:r w:rsidRPr="00214AD2">
        <w:rPr>
          <w:sz w:val="24"/>
          <w:szCs w:val="24"/>
        </w:rPr>
        <w:t>select * from employee3 e;</w:t>
      </w:r>
      <w:r w:rsidR="00CA55F2">
        <w:rPr>
          <w:sz w:val="24"/>
          <w:szCs w:val="24"/>
        </w:rPr>
        <w:t xml:space="preserve">   </w:t>
      </w:r>
    </w:p>
    <w:p w14:paraId="76772288" w14:textId="5C6CDBDC" w:rsidR="00214AD2" w:rsidRDefault="00CA55F2" w:rsidP="00214AD2">
      <w:pPr>
        <w:pStyle w:val="NoSpacing"/>
        <w:rPr>
          <w:sz w:val="24"/>
          <w:szCs w:val="24"/>
          <w:u w:val="single"/>
        </w:rPr>
      </w:pPr>
      <w:r w:rsidRPr="00CA55F2">
        <w:rPr>
          <w:sz w:val="24"/>
          <w:szCs w:val="24"/>
          <w:u w:val="single"/>
        </w:rPr>
        <w:sym w:font="Wingdings" w:char="F0E0"/>
      </w:r>
      <w:r w:rsidRPr="00CA55F2">
        <w:rPr>
          <w:sz w:val="24"/>
          <w:szCs w:val="24"/>
          <w:u w:val="single"/>
        </w:rPr>
        <w:t>(</w:t>
      </w:r>
      <w:r w:rsidR="00AC64D7">
        <w:rPr>
          <w:sz w:val="24"/>
          <w:szCs w:val="24"/>
          <w:u w:val="single"/>
        </w:rPr>
        <w:t>we added</w:t>
      </w:r>
      <w:r w:rsidR="00FE7F85">
        <w:rPr>
          <w:sz w:val="24"/>
          <w:szCs w:val="24"/>
          <w:u w:val="single"/>
        </w:rPr>
        <w:t xml:space="preserve"> display </w:t>
      </w:r>
      <w:r w:rsidR="00AC64D7">
        <w:rPr>
          <w:sz w:val="24"/>
          <w:szCs w:val="24"/>
          <w:u w:val="single"/>
        </w:rPr>
        <w:t xml:space="preserve">table query here </w:t>
      </w:r>
      <w:r w:rsidR="00491E2D">
        <w:rPr>
          <w:sz w:val="24"/>
          <w:szCs w:val="24"/>
          <w:u w:val="single"/>
        </w:rPr>
        <w:t>now we can display table by using reference name of this procedure</w:t>
      </w:r>
      <w:r w:rsidRPr="00CA55F2">
        <w:rPr>
          <w:sz w:val="24"/>
          <w:szCs w:val="24"/>
          <w:u w:val="single"/>
        </w:rPr>
        <w:t>)</w:t>
      </w:r>
    </w:p>
    <w:p w14:paraId="4D310E03" w14:textId="565D44EB" w:rsidR="005A7ADF" w:rsidRPr="0085728F" w:rsidRDefault="00FA6A10" w:rsidP="00214AD2">
      <w:pPr>
        <w:pStyle w:val="NoSpacing"/>
        <w:rPr>
          <w:sz w:val="24"/>
          <w:szCs w:val="24"/>
          <w:u w:val="single"/>
        </w:rPr>
      </w:pPr>
      <w:r w:rsidRPr="0085728F">
        <w:rPr>
          <w:sz w:val="24"/>
          <w:szCs w:val="24"/>
          <w:u w:val="single"/>
        </w:rPr>
        <w:sym w:font="Wingdings" w:char="F0E0"/>
      </w:r>
      <w:r w:rsidRPr="0085728F">
        <w:rPr>
          <w:sz w:val="24"/>
          <w:szCs w:val="24"/>
          <w:u w:val="single"/>
        </w:rPr>
        <w:t xml:space="preserve">(we can add any type of query here like </w:t>
      </w:r>
      <w:proofErr w:type="spellStart"/>
      <w:proofErr w:type="gramStart"/>
      <w:r w:rsidRPr="0085728F">
        <w:rPr>
          <w:sz w:val="24"/>
          <w:szCs w:val="24"/>
          <w:u w:val="single"/>
        </w:rPr>
        <w:t>insert,update</w:t>
      </w:r>
      <w:proofErr w:type="spellEnd"/>
      <w:proofErr w:type="gramEnd"/>
      <w:r w:rsidRPr="0085728F">
        <w:rPr>
          <w:sz w:val="24"/>
          <w:szCs w:val="24"/>
          <w:u w:val="single"/>
        </w:rPr>
        <w:t>, delete like that)</w:t>
      </w:r>
    </w:p>
    <w:p w14:paraId="5374B550" w14:textId="77777777" w:rsidR="00214AD2" w:rsidRPr="00214AD2" w:rsidRDefault="00214AD2" w:rsidP="00214AD2">
      <w:pPr>
        <w:pStyle w:val="NoSpacing"/>
        <w:rPr>
          <w:sz w:val="24"/>
          <w:szCs w:val="24"/>
        </w:rPr>
      </w:pPr>
    </w:p>
    <w:p w14:paraId="3F5CAC48" w14:textId="77777777" w:rsidR="00214AD2" w:rsidRPr="00214AD2" w:rsidRDefault="00214AD2" w:rsidP="00214AD2">
      <w:pPr>
        <w:pStyle w:val="NoSpacing"/>
        <w:rPr>
          <w:sz w:val="24"/>
          <w:szCs w:val="24"/>
        </w:rPr>
      </w:pPr>
      <w:r w:rsidRPr="00214AD2">
        <w:rPr>
          <w:sz w:val="24"/>
          <w:szCs w:val="24"/>
        </w:rPr>
        <w:t>END $$</w:t>
      </w:r>
    </w:p>
    <w:p w14:paraId="614A2769" w14:textId="77777777" w:rsidR="00214AD2" w:rsidRPr="00214AD2" w:rsidRDefault="00214AD2" w:rsidP="00214AD2">
      <w:pPr>
        <w:pStyle w:val="NoSpacing"/>
        <w:rPr>
          <w:sz w:val="24"/>
          <w:szCs w:val="24"/>
        </w:rPr>
      </w:pPr>
    </w:p>
    <w:p w14:paraId="74D6DE81" w14:textId="77777777" w:rsidR="00214AD2" w:rsidRPr="00214AD2" w:rsidRDefault="00214AD2" w:rsidP="00214AD2">
      <w:pPr>
        <w:pStyle w:val="NoSpacing"/>
        <w:rPr>
          <w:sz w:val="24"/>
          <w:szCs w:val="24"/>
        </w:rPr>
      </w:pPr>
      <w:proofErr w:type="gramStart"/>
      <w:r w:rsidRPr="00214AD2">
        <w:rPr>
          <w:sz w:val="24"/>
          <w:szCs w:val="24"/>
        </w:rPr>
        <w:t>DELIMITER ;</w:t>
      </w:r>
      <w:proofErr w:type="gramEnd"/>
    </w:p>
    <w:p w14:paraId="7222E243" w14:textId="77777777" w:rsidR="00214AD2" w:rsidRPr="00214AD2" w:rsidRDefault="00214AD2" w:rsidP="00214AD2">
      <w:pPr>
        <w:pStyle w:val="NoSpacing"/>
        <w:rPr>
          <w:sz w:val="24"/>
          <w:szCs w:val="24"/>
        </w:rPr>
      </w:pPr>
    </w:p>
    <w:p w14:paraId="4D9AA9BD" w14:textId="3D5B1C26" w:rsidR="00214AD2" w:rsidRDefault="00214AD2" w:rsidP="00214AD2">
      <w:pPr>
        <w:pStyle w:val="NoSpacing"/>
        <w:rPr>
          <w:sz w:val="24"/>
          <w:szCs w:val="24"/>
          <w:u w:val="single"/>
        </w:rPr>
      </w:pPr>
      <w:r w:rsidRPr="00214AD2">
        <w:rPr>
          <w:sz w:val="24"/>
          <w:szCs w:val="24"/>
        </w:rPr>
        <w:t xml:space="preserve">call </w:t>
      </w:r>
      <w:proofErr w:type="spellStart"/>
      <w:proofErr w:type="gramStart"/>
      <w:r w:rsidRPr="00214AD2">
        <w:rPr>
          <w:sz w:val="24"/>
          <w:szCs w:val="24"/>
        </w:rPr>
        <w:t>employeeDetails</w:t>
      </w:r>
      <w:proofErr w:type="spellEnd"/>
      <w:r w:rsidRPr="00214AD2">
        <w:rPr>
          <w:sz w:val="24"/>
          <w:szCs w:val="24"/>
        </w:rPr>
        <w:t>(</w:t>
      </w:r>
      <w:proofErr w:type="gramEnd"/>
      <w:r w:rsidRPr="00214AD2">
        <w:rPr>
          <w:sz w:val="24"/>
          <w:szCs w:val="24"/>
        </w:rPr>
        <w:t>);</w:t>
      </w:r>
      <w:r w:rsidR="00382126">
        <w:rPr>
          <w:sz w:val="24"/>
          <w:szCs w:val="24"/>
        </w:rPr>
        <w:t xml:space="preserve">  </w:t>
      </w:r>
      <w:r w:rsidR="00382126" w:rsidRPr="00725924">
        <w:rPr>
          <w:sz w:val="24"/>
          <w:szCs w:val="24"/>
          <w:u w:val="single"/>
        </w:rPr>
        <w:sym w:font="Wingdings" w:char="F0E0"/>
      </w:r>
      <w:r w:rsidR="00382126" w:rsidRPr="00725924">
        <w:rPr>
          <w:sz w:val="24"/>
          <w:szCs w:val="24"/>
          <w:u w:val="single"/>
        </w:rPr>
        <w:t xml:space="preserve">(we can call that procedure by using </w:t>
      </w:r>
      <w:proofErr w:type="spellStart"/>
      <w:r w:rsidR="00382126" w:rsidRPr="00725924">
        <w:rPr>
          <w:sz w:val="24"/>
          <w:szCs w:val="24"/>
          <w:u w:val="single"/>
        </w:rPr>
        <w:t>there</w:t>
      </w:r>
      <w:proofErr w:type="spellEnd"/>
      <w:r w:rsidR="00382126" w:rsidRPr="00725924">
        <w:rPr>
          <w:sz w:val="24"/>
          <w:szCs w:val="24"/>
          <w:u w:val="single"/>
        </w:rPr>
        <w:t xml:space="preserve"> name)</w:t>
      </w:r>
    </w:p>
    <w:p w14:paraId="08A0DE7C" w14:textId="77777777" w:rsidR="00445B0A" w:rsidRDefault="00445B0A" w:rsidP="00214AD2">
      <w:pPr>
        <w:pStyle w:val="NoSpacing"/>
        <w:rPr>
          <w:sz w:val="24"/>
          <w:szCs w:val="24"/>
          <w:u w:val="single"/>
        </w:rPr>
      </w:pPr>
    </w:p>
    <w:p w14:paraId="44237637" w14:textId="77777777" w:rsidR="00445B0A" w:rsidRDefault="00445B0A" w:rsidP="00214AD2">
      <w:pPr>
        <w:pStyle w:val="NoSpacing"/>
        <w:rPr>
          <w:sz w:val="24"/>
          <w:szCs w:val="24"/>
          <w:u w:val="single"/>
        </w:rPr>
      </w:pPr>
    </w:p>
    <w:p w14:paraId="4DECEBAA" w14:textId="75E289E0" w:rsidR="00445B0A" w:rsidRDefault="00445B0A" w:rsidP="00214AD2">
      <w:pPr>
        <w:pStyle w:val="NoSpacing"/>
        <w:rPr>
          <w:sz w:val="24"/>
          <w:szCs w:val="24"/>
          <w:u w:val="single"/>
        </w:rPr>
      </w:pPr>
      <w:r w:rsidRPr="00445B0A">
        <w:rPr>
          <w:b/>
          <w:bCs/>
          <w:sz w:val="28"/>
          <w:szCs w:val="28"/>
        </w:rPr>
        <w:t>#Functions –</w:t>
      </w:r>
      <w:r w:rsidRPr="0059033E">
        <w:rPr>
          <w:sz w:val="24"/>
          <w:szCs w:val="24"/>
          <w:u w:val="single"/>
        </w:rPr>
        <w:t xml:space="preserve"> (</w:t>
      </w:r>
      <w:r w:rsidR="00114791" w:rsidRPr="0059033E">
        <w:rPr>
          <w:sz w:val="24"/>
          <w:szCs w:val="24"/>
          <w:u w:val="single"/>
        </w:rPr>
        <w:t xml:space="preserve">We can add function in this like </w:t>
      </w:r>
      <w:proofErr w:type="spellStart"/>
      <w:proofErr w:type="gramStart"/>
      <w:r w:rsidR="00114791" w:rsidRPr="0059033E">
        <w:rPr>
          <w:sz w:val="24"/>
          <w:szCs w:val="24"/>
          <w:u w:val="single"/>
        </w:rPr>
        <w:t>addition,</w:t>
      </w:r>
      <w:r w:rsidR="0059033E" w:rsidRPr="0059033E">
        <w:rPr>
          <w:sz w:val="24"/>
          <w:szCs w:val="24"/>
          <w:u w:val="single"/>
        </w:rPr>
        <w:t>substraction</w:t>
      </w:r>
      <w:proofErr w:type="spellEnd"/>
      <w:proofErr w:type="gramEnd"/>
      <w:r w:rsidR="0059033E" w:rsidRPr="0059033E">
        <w:rPr>
          <w:sz w:val="24"/>
          <w:szCs w:val="24"/>
          <w:u w:val="single"/>
        </w:rPr>
        <w:t xml:space="preserve"> </w:t>
      </w:r>
      <w:proofErr w:type="spellStart"/>
      <w:r w:rsidR="0059033E" w:rsidRPr="0059033E">
        <w:rPr>
          <w:sz w:val="24"/>
          <w:szCs w:val="24"/>
          <w:u w:val="single"/>
        </w:rPr>
        <w:t>likr</w:t>
      </w:r>
      <w:proofErr w:type="spellEnd"/>
      <w:r w:rsidR="0059033E" w:rsidRPr="0059033E">
        <w:rPr>
          <w:sz w:val="24"/>
          <w:szCs w:val="24"/>
          <w:u w:val="single"/>
        </w:rPr>
        <w:t xml:space="preserve"> that</w:t>
      </w:r>
      <w:r w:rsidRPr="0059033E">
        <w:rPr>
          <w:sz w:val="24"/>
          <w:szCs w:val="24"/>
          <w:u w:val="single"/>
        </w:rPr>
        <w:t>)</w:t>
      </w:r>
    </w:p>
    <w:p w14:paraId="45AA748A" w14:textId="22A636A1" w:rsidR="00B23A2F" w:rsidRPr="00B23A2F" w:rsidRDefault="00B23A2F" w:rsidP="00B23A2F">
      <w:pPr>
        <w:pStyle w:val="NoSpacing"/>
        <w:rPr>
          <w:sz w:val="24"/>
          <w:szCs w:val="24"/>
        </w:rPr>
      </w:pPr>
      <w:r w:rsidRPr="00B23A2F">
        <w:rPr>
          <w:sz w:val="24"/>
          <w:szCs w:val="24"/>
        </w:rPr>
        <w:t>SELECT * FROM customer c;</w:t>
      </w:r>
    </w:p>
    <w:p w14:paraId="3745A4DB" w14:textId="77777777" w:rsidR="00B23A2F" w:rsidRPr="00B23A2F" w:rsidRDefault="00B23A2F" w:rsidP="00B23A2F">
      <w:pPr>
        <w:pStyle w:val="NoSpacing"/>
        <w:rPr>
          <w:sz w:val="24"/>
          <w:szCs w:val="24"/>
        </w:rPr>
      </w:pPr>
      <w:r w:rsidRPr="00B23A2F">
        <w:rPr>
          <w:sz w:val="24"/>
          <w:szCs w:val="24"/>
        </w:rPr>
        <w:t>SELECT * FROM product p;</w:t>
      </w:r>
    </w:p>
    <w:p w14:paraId="05D22D6B" w14:textId="77777777" w:rsidR="00B23A2F" w:rsidRDefault="00B23A2F" w:rsidP="00B23A2F">
      <w:pPr>
        <w:pStyle w:val="NoSpacing"/>
        <w:rPr>
          <w:sz w:val="24"/>
          <w:szCs w:val="24"/>
        </w:rPr>
      </w:pPr>
    </w:p>
    <w:p w14:paraId="25CF650C" w14:textId="77777777" w:rsidR="00B23A2F" w:rsidRPr="00B23A2F" w:rsidRDefault="00B23A2F" w:rsidP="00B23A2F">
      <w:pPr>
        <w:pStyle w:val="NoSpacing"/>
        <w:rPr>
          <w:sz w:val="24"/>
          <w:szCs w:val="24"/>
        </w:rPr>
      </w:pPr>
    </w:p>
    <w:p w14:paraId="6B251CC3" w14:textId="77777777" w:rsidR="00B23A2F" w:rsidRPr="00B23A2F" w:rsidRDefault="00B23A2F" w:rsidP="00B23A2F">
      <w:pPr>
        <w:pStyle w:val="NoSpacing"/>
        <w:rPr>
          <w:sz w:val="24"/>
          <w:szCs w:val="24"/>
        </w:rPr>
      </w:pPr>
      <w:r w:rsidRPr="00B23A2F">
        <w:rPr>
          <w:sz w:val="24"/>
          <w:szCs w:val="24"/>
        </w:rPr>
        <w:t>DELIMITER $$</w:t>
      </w:r>
    </w:p>
    <w:p w14:paraId="09CD5C34" w14:textId="77777777" w:rsidR="00B23A2F" w:rsidRPr="00B23A2F" w:rsidRDefault="00B23A2F" w:rsidP="00B23A2F">
      <w:pPr>
        <w:pStyle w:val="NoSpacing"/>
        <w:rPr>
          <w:sz w:val="24"/>
          <w:szCs w:val="24"/>
        </w:rPr>
      </w:pPr>
    </w:p>
    <w:p w14:paraId="2656F801" w14:textId="77777777" w:rsidR="00B23A2F" w:rsidRPr="00B23A2F" w:rsidRDefault="00B23A2F" w:rsidP="00B23A2F">
      <w:pPr>
        <w:pStyle w:val="NoSpacing"/>
        <w:rPr>
          <w:sz w:val="24"/>
          <w:szCs w:val="24"/>
        </w:rPr>
      </w:pPr>
      <w:r w:rsidRPr="00B23A2F">
        <w:rPr>
          <w:sz w:val="24"/>
          <w:szCs w:val="24"/>
        </w:rPr>
        <w:t>CREATE FUNCTION `expo</w:t>
      </w:r>
      <w:proofErr w:type="gramStart"/>
      <w:r w:rsidRPr="00B23A2F">
        <w:rPr>
          <w:sz w:val="24"/>
          <w:szCs w:val="24"/>
        </w:rPr>
        <w:t>`.`</w:t>
      </w:r>
      <w:proofErr w:type="spellStart"/>
      <w:proofErr w:type="gramEnd"/>
      <w:r w:rsidRPr="00B23A2F">
        <w:rPr>
          <w:sz w:val="24"/>
          <w:szCs w:val="24"/>
        </w:rPr>
        <w:t>calculateddiscount</w:t>
      </w:r>
      <w:proofErr w:type="spellEnd"/>
      <w:r w:rsidRPr="00B23A2F">
        <w:rPr>
          <w:sz w:val="24"/>
          <w:szCs w:val="24"/>
        </w:rPr>
        <w:t>` (price int) RETURNS INT</w:t>
      </w:r>
    </w:p>
    <w:p w14:paraId="71751248" w14:textId="77777777" w:rsidR="00B23A2F" w:rsidRPr="00B23A2F" w:rsidRDefault="00B23A2F" w:rsidP="00B23A2F">
      <w:pPr>
        <w:pStyle w:val="NoSpacing"/>
        <w:rPr>
          <w:sz w:val="24"/>
          <w:szCs w:val="24"/>
        </w:rPr>
      </w:pPr>
      <w:r w:rsidRPr="00B23A2F">
        <w:rPr>
          <w:sz w:val="24"/>
          <w:szCs w:val="24"/>
        </w:rPr>
        <w:t>BEGIN</w:t>
      </w:r>
    </w:p>
    <w:p w14:paraId="334B3EC8" w14:textId="77777777" w:rsidR="00B23A2F" w:rsidRPr="00B23A2F" w:rsidRDefault="00B23A2F" w:rsidP="00B23A2F">
      <w:pPr>
        <w:pStyle w:val="NoSpacing"/>
        <w:rPr>
          <w:sz w:val="24"/>
          <w:szCs w:val="24"/>
        </w:rPr>
      </w:pPr>
    </w:p>
    <w:p w14:paraId="68B4446A" w14:textId="77777777" w:rsidR="00B23A2F" w:rsidRPr="00B23A2F" w:rsidRDefault="00B23A2F" w:rsidP="00B23A2F">
      <w:pPr>
        <w:pStyle w:val="NoSpacing"/>
        <w:rPr>
          <w:sz w:val="24"/>
          <w:szCs w:val="24"/>
        </w:rPr>
      </w:pPr>
      <w:r w:rsidRPr="00B23A2F">
        <w:rPr>
          <w:sz w:val="24"/>
          <w:szCs w:val="24"/>
        </w:rPr>
        <w:t xml:space="preserve">declare </w:t>
      </w:r>
      <w:proofErr w:type="spellStart"/>
      <w:r w:rsidRPr="00B23A2F">
        <w:rPr>
          <w:sz w:val="24"/>
          <w:szCs w:val="24"/>
        </w:rPr>
        <w:t>discountedprice</w:t>
      </w:r>
      <w:proofErr w:type="spellEnd"/>
      <w:r w:rsidRPr="00B23A2F">
        <w:rPr>
          <w:sz w:val="24"/>
          <w:szCs w:val="24"/>
        </w:rPr>
        <w:t xml:space="preserve"> int;</w:t>
      </w:r>
    </w:p>
    <w:p w14:paraId="66B17477" w14:textId="77777777" w:rsidR="00B23A2F" w:rsidRPr="00B23A2F" w:rsidRDefault="00B23A2F" w:rsidP="00B23A2F">
      <w:pPr>
        <w:pStyle w:val="NoSpacing"/>
        <w:rPr>
          <w:sz w:val="24"/>
          <w:szCs w:val="24"/>
        </w:rPr>
      </w:pPr>
    </w:p>
    <w:p w14:paraId="40CDF0E4" w14:textId="77777777" w:rsidR="00B23A2F" w:rsidRPr="00B23A2F" w:rsidRDefault="00B23A2F" w:rsidP="00B23A2F">
      <w:pPr>
        <w:pStyle w:val="NoSpacing"/>
        <w:rPr>
          <w:sz w:val="24"/>
          <w:szCs w:val="24"/>
        </w:rPr>
      </w:pPr>
      <w:r w:rsidRPr="00B23A2F">
        <w:rPr>
          <w:sz w:val="24"/>
          <w:szCs w:val="24"/>
        </w:rPr>
        <w:t xml:space="preserve">set </w:t>
      </w:r>
      <w:proofErr w:type="spellStart"/>
      <w:r w:rsidRPr="00B23A2F">
        <w:rPr>
          <w:sz w:val="24"/>
          <w:szCs w:val="24"/>
        </w:rPr>
        <w:t>discountedprice</w:t>
      </w:r>
      <w:proofErr w:type="spellEnd"/>
      <w:r w:rsidRPr="00B23A2F">
        <w:rPr>
          <w:sz w:val="24"/>
          <w:szCs w:val="24"/>
        </w:rPr>
        <w:t xml:space="preserve"> = price-(0.1*price);</w:t>
      </w:r>
    </w:p>
    <w:p w14:paraId="379F37BD" w14:textId="77777777" w:rsidR="00B23A2F" w:rsidRPr="00B23A2F" w:rsidRDefault="00B23A2F" w:rsidP="00B23A2F">
      <w:pPr>
        <w:pStyle w:val="NoSpacing"/>
        <w:rPr>
          <w:sz w:val="24"/>
          <w:szCs w:val="24"/>
        </w:rPr>
      </w:pPr>
    </w:p>
    <w:p w14:paraId="722A307D" w14:textId="77777777" w:rsidR="00B23A2F" w:rsidRPr="00B23A2F" w:rsidRDefault="00B23A2F" w:rsidP="00B23A2F">
      <w:pPr>
        <w:pStyle w:val="NoSpacing"/>
        <w:rPr>
          <w:sz w:val="24"/>
          <w:szCs w:val="24"/>
        </w:rPr>
      </w:pPr>
      <w:r w:rsidRPr="00B23A2F">
        <w:rPr>
          <w:sz w:val="24"/>
          <w:szCs w:val="24"/>
        </w:rPr>
        <w:t xml:space="preserve">return </w:t>
      </w:r>
      <w:proofErr w:type="spellStart"/>
      <w:r w:rsidRPr="00B23A2F">
        <w:rPr>
          <w:sz w:val="24"/>
          <w:szCs w:val="24"/>
        </w:rPr>
        <w:t>discountedprice</w:t>
      </w:r>
      <w:proofErr w:type="spellEnd"/>
      <w:r w:rsidRPr="00B23A2F">
        <w:rPr>
          <w:sz w:val="24"/>
          <w:szCs w:val="24"/>
        </w:rPr>
        <w:t>;</w:t>
      </w:r>
    </w:p>
    <w:p w14:paraId="57931BA7" w14:textId="77777777" w:rsidR="00B23A2F" w:rsidRPr="00B23A2F" w:rsidRDefault="00B23A2F" w:rsidP="00B23A2F">
      <w:pPr>
        <w:pStyle w:val="NoSpacing"/>
        <w:rPr>
          <w:sz w:val="24"/>
          <w:szCs w:val="24"/>
        </w:rPr>
      </w:pPr>
    </w:p>
    <w:p w14:paraId="4198B367" w14:textId="77777777" w:rsidR="00B23A2F" w:rsidRPr="00B23A2F" w:rsidRDefault="00B23A2F" w:rsidP="00B23A2F">
      <w:pPr>
        <w:pStyle w:val="NoSpacing"/>
        <w:rPr>
          <w:sz w:val="24"/>
          <w:szCs w:val="24"/>
        </w:rPr>
      </w:pPr>
      <w:r w:rsidRPr="00B23A2F">
        <w:rPr>
          <w:sz w:val="24"/>
          <w:szCs w:val="24"/>
        </w:rPr>
        <w:t>END $$</w:t>
      </w:r>
    </w:p>
    <w:p w14:paraId="1A27592D" w14:textId="77777777" w:rsidR="00B23A2F" w:rsidRPr="00B23A2F" w:rsidRDefault="00B23A2F" w:rsidP="00B23A2F">
      <w:pPr>
        <w:pStyle w:val="NoSpacing"/>
        <w:rPr>
          <w:sz w:val="24"/>
          <w:szCs w:val="24"/>
        </w:rPr>
      </w:pPr>
    </w:p>
    <w:p w14:paraId="7294D642" w14:textId="77777777" w:rsidR="00B23A2F" w:rsidRPr="00B23A2F" w:rsidRDefault="00B23A2F" w:rsidP="00B23A2F">
      <w:pPr>
        <w:pStyle w:val="NoSpacing"/>
        <w:rPr>
          <w:sz w:val="24"/>
          <w:szCs w:val="24"/>
        </w:rPr>
      </w:pPr>
      <w:proofErr w:type="gramStart"/>
      <w:r w:rsidRPr="00B23A2F">
        <w:rPr>
          <w:sz w:val="24"/>
          <w:szCs w:val="24"/>
        </w:rPr>
        <w:t>DELIMITER ;</w:t>
      </w:r>
      <w:proofErr w:type="gramEnd"/>
    </w:p>
    <w:p w14:paraId="39BB7F7E" w14:textId="77777777" w:rsidR="00B23A2F" w:rsidRDefault="00B23A2F" w:rsidP="00B23A2F">
      <w:pPr>
        <w:pStyle w:val="NoSpacing"/>
        <w:rPr>
          <w:sz w:val="24"/>
          <w:szCs w:val="24"/>
        </w:rPr>
      </w:pPr>
    </w:p>
    <w:p w14:paraId="669EEAD1" w14:textId="77777777" w:rsidR="00B23A2F" w:rsidRPr="00B23A2F" w:rsidRDefault="00B23A2F" w:rsidP="00B23A2F">
      <w:pPr>
        <w:pStyle w:val="NoSpacing"/>
        <w:rPr>
          <w:sz w:val="24"/>
          <w:szCs w:val="24"/>
        </w:rPr>
      </w:pPr>
    </w:p>
    <w:p w14:paraId="6916D3F8" w14:textId="097C44B3" w:rsidR="00B23A2F" w:rsidRPr="00B23A2F" w:rsidRDefault="00B23A2F" w:rsidP="00B23A2F">
      <w:pPr>
        <w:pStyle w:val="NoSpacing"/>
        <w:rPr>
          <w:sz w:val="24"/>
          <w:szCs w:val="24"/>
        </w:rPr>
      </w:pPr>
      <w:r w:rsidRPr="00B23A2F">
        <w:rPr>
          <w:sz w:val="24"/>
          <w:szCs w:val="24"/>
        </w:rPr>
        <w:t>select min(price) from product;</w:t>
      </w:r>
      <w:r w:rsidR="00DF22C9">
        <w:rPr>
          <w:sz w:val="24"/>
          <w:szCs w:val="24"/>
        </w:rPr>
        <w:t xml:space="preserve"> </w:t>
      </w:r>
    </w:p>
    <w:p w14:paraId="2BCED113" w14:textId="77777777" w:rsidR="00B23A2F" w:rsidRPr="00B23A2F" w:rsidRDefault="00B23A2F" w:rsidP="00B23A2F">
      <w:pPr>
        <w:pStyle w:val="NoSpacing"/>
        <w:rPr>
          <w:sz w:val="24"/>
          <w:szCs w:val="24"/>
        </w:rPr>
      </w:pPr>
    </w:p>
    <w:p w14:paraId="383782AC" w14:textId="77777777" w:rsidR="00B23A2F" w:rsidRPr="00B23A2F" w:rsidRDefault="00B23A2F" w:rsidP="00B23A2F">
      <w:pPr>
        <w:pStyle w:val="NoSpacing"/>
        <w:rPr>
          <w:sz w:val="24"/>
          <w:szCs w:val="24"/>
        </w:rPr>
      </w:pPr>
      <w:r w:rsidRPr="00B23A2F">
        <w:rPr>
          <w:sz w:val="24"/>
          <w:szCs w:val="24"/>
        </w:rPr>
        <w:t xml:space="preserve">select </w:t>
      </w:r>
      <w:proofErr w:type="spellStart"/>
      <w:r w:rsidRPr="00B23A2F">
        <w:rPr>
          <w:sz w:val="24"/>
          <w:szCs w:val="24"/>
        </w:rPr>
        <w:t>calculateddiscount</w:t>
      </w:r>
      <w:proofErr w:type="spellEnd"/>
      <w:r w:rsidRPr="00B23A2F">
        <w:rPr>
          <w:sz w:val="24"/>
          <w:szCs w:val="24"/>
        </w:rPr>
        <w:t>(price) from product;</w:t>
      </w:r>
    </w:p>
    <w:p w14:paraId="449CBFE0" w14:textId="77777777" w:rsidR="00B23A2F" w:rsidRPr="00B23A2F" w:rsidRDefault="00B23A2F" w:rsidP="00B23A2F">
      <w:pPr>
        <w:pStyle w:val="NoSpacing"/>
        <w:rPr>
          <w:sz w:val="24"/>
          <w:szCs w:val="24"/>
        </w:rPr>
      </w:pPr>
    </w:p>
    <w:p w14:paraId="2ABA62E1" w14:textId="50E1B1FF" w:rsidR="00B23A2F" w:rsidRDefault="00B23A2F" w:rsidP="00B23A2F">
      <w:pPr>
        <w:pStyle w:val="NoSpacing"/>
        <w:rPr>
          <w:sz w:val="24"/>
          <w:szCs w:val="24"/>
          <w:u w:val="single"/>
        </w:rPr>
      </w:pPr>
      <w:r w:rsidRPr="00B23A2F">
        <w:rPr>
          <w:sz w:val="24"/>
          <w:szCs w:val="24"/>
        </w:rPr>
        <w:t xml:space="preserve">select </w:t>
      </w:r>
      <w:proofErr w:type="spellStart"/>
      <w:proofErr w:type="gramStart"/>
      <w:r w:rsidRPr="00B23A2F">
        <w:rPr>
          <w:sz w:val="24"/>
          <w:szCs w:val="24"/>
        </w:rPr>
        <w:t>pname,price</w:t>
      </w:r>
      <w:proofErr w:type="spellEnd"/>
      <w:proofErr w:type="gramEnd"/>
      <w:r w:rsidRPr="00B23A2F">
        <w:rPr>
          <w:sz w:val="24"/>
          <w:szCs w:val="24"/>
        </w:rPr>
        <w:t xml:space="preserve"> as </w:t>
      </w:r>
      <w:proofErr w:type="spellStart"/>
      <w:r w:rsidRPr="00B23A2F">
        <w:rPr>
          <w:sz w:val="24"/>
          <w:szCs w:val="24"/>
        </w:rPr>
        <w:t>originalprice</w:t>
      </w:r>
      <w:proofErr w:type="spellEnd"/>
      <w:r w:rsidRPr="00B23A2F">
        <w:rPr>
          <w:sz w:val="24"/>
          <w:szCs w:val="24"/>
        </w:rPr>
        <w:t xml:space="preserve">, </w:t>
      </w:r>
      <w:proofErr w:type="spellStart"/>
      <w:r w:rsidRPr="00B23A2F">
        <w:rPr>
          <w:sz w:val="24"/>
          <w:szCs w:val="24"/>
        </w:rPr>
        <w:t>calculateddiscount</w:t>
      </w:r>
      <w:proofErr w:type="spellEnd"/>
      <w:r w:rsidRPr="00B23A2F">
        <w:rPr>
          <w:sz w:val="24"/>
          <w:szCs w:val="24"/>
        </w:rPr>
        <w:t xml:space="preserve">(price) as </w:t>
      </w:r>
      <w:proofErr w:type="spellStart"/>
      <w:r w:rsidRPr="00B23A2F">
        <w:rPr>
          <w:sz w:val="24"/>
          <w:szCs w:val="24"/>
        </w:rPr>
        <w:t>discountedprice</w:t>
      </w:r>
      <w:proofErr w:type="spellEnd"/>
      <w:r w:rsidRPr="00B23A2F">
        <w:rPr>
          <w:sz w:val="24"/>
          <w:szCs w:val="24"/>
        </w:rPr>
        <w:t xml:space="preserve"> from product;</w:t>
      </w:r>
      <w:r w:rsidR="005E16E0">
        <w:rPr>
          <w:sz w:val="24"/>
          <w:szCs w:val="24"/>
        </w:rPr>
        <w:t xml:space="preserve">    </w:t>
      </w:r>
      <w:r w:rsidR="005E16E0" w:rsidRPr="0018490D">
        <w:rPr>
          <w:sz w:val="24"/>
          <w:szCs w:val="24"/>
          <w:u w:val="single"/>
        </w:rPr>
        <w:sym w:font="Wingdings" w:char="F0E0"/>
      </w:r>
      <w:r w:rsidR="00DD7DA0" w:rsidRPr="0018490D">
        <w:rPr>
          <w:sz w:val="24"/>
          <w:szCs w:val="24"/>
          <w:u w:val="single"/>
        </w:rPr>
        <w:t>(</w:t>
      </w:r>
      <w:r w:rsidR="00F42101" w:rsidRPr="0018490D">
        <w:rPr>
          <w:sz w:val="24"/>
          <w:szCs w:val="24"/>
          <w:u w:val="single"/>
        </w:rPr>
        <w:t xml:space="preserve">it will display the </w:t>
      </w:r>
      <w:r w:rsidR="00995A5A" w:rsidRPr="0018490D">
        <w:rPr>
          <w:sz w:val="24"/>
          <w:szCs w:val="24"/>
          <w:u w:val="single"/>
        </w:rPr>
        <w:t xml:space="preserve"> product table </w:t>
      </w:r>
      <w:proofErr w:type="spellStart"/>
      <w:r w:rsidR="00995A5A" w:rsidRPr="0018490D">
        <w:rPr>
          <w:sz w:val="24"/>
          <w:szCs w:val="24"/>
          <w:u w:val="single"/>
        </w:rPr>
        <w:t>pname,price</w:t>
      </w:r>
      <w:proofErr w:type="spellEnd"/>
      <w:r w:rsidR="00995A5A" w:rsidRPr="0018490D">
        <w:rPr>
          <w:sz w:val="24"/>
          <w:szCs w:val="24"/>
          <w:u w:val="single"/>
        </w:rPr>
        <w:t xml:space="preserve"> &amp;</w:t>
      </w:r>
      <w:r w:rsidR="00720CAE" w:rsidRPr="0018490D">
        <w:rPr>
          <w:sz w:val="24"/>
          <w:szCs w:val="24"/>
          <w:u w:val="single"/>
        </w:rPr>
        <w:t xml:space="preserve"> the discount applied column</w:t>
      </w:r>
      <w:r w:rsidR="00DD7DA0" w:rsidRPr="0018490D">
        <w:rPr>
          <w:sz w:val="24"/>
          <w:szCs w:val="24"/>
          <w:u w:val="single"/>
        </w:rPr>
        <w:t>)</w:t>
      </w:r>
    </w:p>
    <w:p w14:paraId="715FC8C5" w14:textId="77777777" w:rsidR="00A94BA9" w:rsidRDefault="00A94BA9" w:rsidP="00B23A2F">
      <w:pPr>
        <w:pStyle w:val="NoSpacing"/>
        <w:rPr>
          <w:sz w:val="24"/>
          <w:szCs w:val="24"/>
          <w:u w:val="single"/>
        </w:rPr>
      </w:pPr>
    </w:p>
    <w:p w14:paraId="3A98C2F0" w14:textId="77777777" w:rsidR="00A94BA9" w:rsidRDefault="00A94BA9" w:rsidP="00B23A2F">
      <w:pPr>
        <w:pStyle w:val="NoSpacing"/>
        <w:rPr>
          <w:sz w:val="24"/>
          <w:szCs w:val="24"/>
          <w:u w:val="single"/>
        </w:rPr>
      </w:pPr>
    </w:p>
    <w:p w14:paraId="3FE66C25" w14:textId="4F060959" w:rsidR="00A94BA9" w:rsidRDefault="00C96D05" w:rsidP="00B23A2F">
      <w:pPr>
        <w:pStyle w:val="NoSpacing"/>
        <w:rPr>
          <w:sz w:val="24"/>
          <w:szCs w:val="24"/>
          <w:u w:val="single"/>
        </w:rPr>
      </w:pPr>
      <w:r w:rsidRPr="00C96D05">
        <w:rPr>
          <w:b/>
          <w:bCs/>
          <w:sz w:val="28"/>
          <w:szCs w:val="28"/>
        </w:rPr>
        <w:lastRenderedPageBreak/>
        <w:t>#View-</w:t>
      </w:r>
      <w:r w:rsidRPr="00C96D05">
        <w:rPr>
          <w:sz w:val="28"/>
          <w:szCs w:val="2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(it </w:t>
      </w:r>
      <w:r w:rsidR="00860F37">
        <w:rPr>
          <w:sz w:val="24"/>
          <w:szCs w:val="24"/>
          <w:u w:val="single"/>
        </w:rPr>
        <w:t xml:space="preserve">will </w:t>
      </w:r>
      <w:r w:rsidR="00B825B4">
        <w:rPr>
          <w:sz w:val="24"/>
          <w:szCs w:val="24"/>
          <w:u w:val="single"/>
        </w:rPr>
        <w:t>display</w:t>
      </w:r>
      <w:r w:rsidR="00860F37">
        <w:rPr>
          <w:sz w:val="24"/>
          <w:szCs w:val="24"/>
          <w:u w:val="single"/>
        </w:rPr>
        <w:t xml:space="preserve"> </w:t>
      </w:r>
      <w:r w:rsidR="00EE1E54">
        <w:rPr>
          <w:sz w:val="24"/>
          <w:szCs w:val="24"/>
          <w:u w:val="single"/>
        </w:rPr>
        <w:t>whatever you want to display</w:t>
      </w:r>
      <w:r w:rsidR="001F0826">
        <w:rPr>
          <w:sz w:val="24"/>
          <w:szCs w:val="24"/>
          <w:u w:val="single"/>
        </w:rPr>
        <w:t xml:space="preserve"> to customer</w:t>
      </w:r>
      <w:r>
        <w:rPr>
          <w:sz w:val="24"/>
          <w:szCs w:val="24"/>
          <w:u w:val="single"/>
        </w:rPr>
        <w:t>)</w:t>
      </w:r>
    </w:p>
    <w:p w14:paraId="7F4AF6AC" w14:textId="77777777" w:rsidR="00C96D05" w:rsidRPr="00B5256C" w:rsidRDefault="00C96D05" w:rsidP="00C96D05">
      <w:pPr>
        <w:pStyle w:val="NoSpacing"/>
        <w:rPr>
          <w:sz w:val="24"/>
          <w:szCs w:val="24"/>
        </w:rPr>
      </w:pPr>
      <w:r w:rsidRPr="00B5256C">
        <w:rPr>
          <w:sz w:val="24"/>
          <w:szCs w:val="24"/>
        </w:rPr>
        <w:t>SELECT * FROM employee3 e;</w:t>
      </w:r>
    </w:p>
    <w:p w14:paraId="79E6238F" w14:textId="77777777" w:rsidR="00C96D05" w:rsidRPr="00B5256C" w:rsidRDefault="00C96D05" w:rsidP="00C96D05">
      <w:pPr>
        <w:pStyle w:val="NoSpacing"/>
        <w:rPr>
          <w:sz w:val="24"/>
          <w:szCs w:val="24"/>
        </w:rPr>
      </w:pPr>
      <w:r w:rsidRPr="00B5256C">
        <w:rPr>
          <w:sz w:val="24"/>
          <w:szCs w:val="24"/>
        </w:rPr>
        <w:t xml:space="preserve">create view </w:t>
      </w:r>
      <w:proofErr w:type="spellStart"/>
      <w:r w:rsidRPr="00B5256C">
        <w:rPr>
          <w:sz w:val="24"/>
          <w:szCs w:val="24"/>
        </w:rPr>
        <w:t>employee_view</w:t>
      </w:r>
      <w:proofErr w:type="spellEnd"/>
      <w:r w:rsidRPr="00B5256C">
        <w:rPr>
          <w:sz w:val="24"/>
          <w:szCs w:val="24"/>
        </w:rPr>
        <w:t xml:space="preserve"> as select </w:t>
      </w:r>
      <w:proofErr w:type="spellStart"/>
      <w:proofErr w:type="gramStart"/>
      <w:r w:rsidRPr="00B5256C">
        <w:rPr>
          <w:sz w:val="24"/>
          <w:szCs w:val="24"/>
        </w:rPr>
        <w:t>ename,salary</w:t>
      </w:r>
      <w:proofErr w:type="spellEnd"/>
      <w:proofErr w:type="gramEnd"/>
      <w:r w:rsidRPr="00B5256C">
        <w:rPr>
          <w:sz w:val="24"/>
          <w:szCs w:val="24"/>
        </w:rPr>
        <w:t xml:space="preserve"> from employee3;</w:t>
      </w:r>
    </w:p>
    <w:p w14:paraId="0CEF278D" w14:textId="77777777" w:rsidR="00C96D05" w:rsidRPr="00B5256C" w:rsidRDefault="00C96D05" w:rsidP="00C96D05">
      <w:pPr>
        <w:pStyle w:val="NoSpacing"/>
        <w:rPr>
          <w:sz w:val="24"/>
          <w:szCs w:val="24"/>
        </w:rPr>
      </w:pPr>
    </w:p>
    <w:p w14:paraId="5A24152D" w14:textId="4DCD16C7" w:rsidR="00C96D05" w:rsidRDefault="00C96D05" w:rsidP="00C96D05">
      <w:pPr>
        <w:pStyle w:val="NoSpacing"/>
        <w:rPr>
          <w:sz w:val="24"/>
          <w:szCs w:val="24"/>
        </w:rPr>
      </w:pPr>
      <w:r w:rsidRPr="00B5256C">
        <w:rPr>
          <w:sz w:val="24"/>
          <w:szCs w:val="24"/>
        </w:rPr>
        <w:t xml:space="preserve">select * from </w:t>
      </w:r>
      <w:proofErr w:type="spellStart"/>
      <w:r w:rsidRPr="00B5256C">
        <w:rPr>
          <w:sz w:val="24"/>
          <w:szCs w:val="24"/>
        </w:rPr>
        <w:t>employee_view</w:t>
      </w:r>
      <w:proofErr w:type="spellEnd"/>
      <w:r w:rsidRPr="00B5256C">
        <w:rPr>
          <w:sz w:val="24"/>
          <w:szCs w:val="24"/>
        </w:rPr>
        <w:t>;</w:t>
      </w:r>
    </w:p>
    <w:p w14:paraId="27BC3C56" w14:textId="77777777" w:rsidR="00246869" w:rsidRDefault="00246869" w:rsidP="00C96D05">
      <w:pPr>
        <w:pStyle w:val="NoSpacing"/>
        <w:rPr>
          <w:sz w:val="24"/>
          <w:szCs w:val="24"/>
        </w:rPr>
      </w:pPr>
    </w:p>
    <w:p w14:paraId="2FD1B2E1" w14:textId="77777777" w:rsidR="00246869" w:rsidRDefault="00246869" w:rsidP="00C96D05">
      <w:pPr>
        <w:pStyle w:val="NoSpacing"/>
        <w:rPr>
          <w:sz w:val="24"/>
          <w:szCs w:val="24"/>
        </w:rPr>
      </w:pPr>
    </w:p>
    <w:p w14:paraId="1394E52A" w14:textId="77777777" w:rsidR="00E027A0" w:rsidRDefault="00E027A0" w:rsidP="00C96D05">
      <w:pPr>
        <w:pStyle w:val="NoSpacing"/>
        <w:rPr>
          <w:sz w:val="24"/>
          <w:szCs w:val="24"/>
        </w:rPr>
      </w:pPr>
    </w:p>
    <w:p w14:paraId="31E70E52" w14:textId="7EFDCDFD" w:rsidR="00E027A0" w:rsidRPr="00E027A0" w:rsidRDefault="00E027A0" w:rsidP="00E027A0">
      <w:pPr>
        <w:pStyle w:val="NoSpacing"/>
        <w:rPr>
          <w:sz w:val="24"/>
          <w:szCs w:val="24"/>
        </w:rPr>
      </w:pPr>
      <w:r w:rsidRPr="00E027A0">
        <w:rPr>
          <w:sz w:val="24"/>
          <w:szCs w:val="24"/>
        </w:rPr>
        <w:t>SELECT * FROM customer c;</w:t>
      </w:r>
    </w:p>
    <w:p w14:paraId="081D27F3" w14:textId="77777777" w:rsidR="00E027A0" w:rsidRPr="00E027A0" w:rsidRDefault="00E027A0" w:rsidP="00E027A0">
      <w:pPr>
        <w:pStyle w:val="NoSpacing"/>
        <w:rPr>
          <w:sz w:val="24"/>
          <w:szCs w:val="24"/>
        </w:rPr>
      </w:pPr>
      <w:r w:rsidRPr="00E027A0">
        <w:rPr>
          <w:sz w:val="24"/>
          <w:szCs w:val="24"/>
        </w:rPr>
        <w:t>SELECT * FROM product p;</w:t>
      </w:r>
    </w:p>
    <w:p w14:paraId="619245AE" w14:textId="77777777" w:rsidR="00E027A0" w:rsidRPr="00E027A0" w:rsidRDefault="00E027A0" w:rsidP="00E027A0">
      <w:pPr>
        <w:pStyle w:val="NoSpacing"/>
        <w:rPr>
          <w:sz w:val="24"/>
          <w:szCs w:val="24"/>
        </w:rPr>
      </w:pPr>
    </w:p>
    <w:p w14:paraId="43880B16" w14:textId="77777777" w:rsidR="00E027A0" w:rsidRPr="00E027A0" w:rsidRDefault="00E027A0" w:rsidP="00E027A0">
      <w:pPr>
        <w:pStyle w:val="NoSpacing"/>
        <w:rPr>
          <w:sz w:val="24"/>
          <w:szCs w:val="24"/>
        </w:rPr>
      </w:pPr>
      <w:r w:rsidRPr="00E027A0">
        <w:rPr>
          <w:sz w:val="24"/>
          <w:szCs w:val="24"/>
        </w:rPr>
        <w:t xml:space="preserve">create view </w:t>
      </w:r>
      <w:proofErr w:type="spellStart"/>
      <w:r w:rsidRPr="00E027A0">
        <w:rPr>
          <w:sz w:val="24"/>
          <w:szCs w:val="24"/>
        </w:rPr>
        <w:t>customer_product</w:t>
      </w:r>
      <w:proofErr w:type="spellEnd"/>
      <w:r w:rsidRPr="00E027A0">
        <w:rPr>
          <w:sz w:val="24"/>
          <w:szCs w:val="24"/>
        </w:rPr>
        <w:t xml:space="preserve"> as</w:t>
      </w:r>
    </w:p>
    <w:p w14:paraId="551E33E4" w14:textId="77777777" w:rsidR="00E027A0" w:rsidRPr="00E027A0" w:rsidRDefault="00E027A0" w:rsidP="00E027A0">
      <w:pPr>
        <w:pStyle w:val="NoSpacing"/>
        <w:rPr>
          <w:sz w:val="24"/>
          <w:szCs w:val="24"/>
        </w:rPr>
      </w:pPr>
      <w:r w:rsidRPr="00E027A0">
        <w:rPr>
          <w:sz w:val="24"/>
          <w:szCs w:val="24"/>
        </w:rPr>
        <w:t xml:space="preserve">select </w:t>
      </w:r>
      <w:proofErr w:type="spellStart"/>
      <w:proofErr w:type="gramStart"/>
      <w:r w:rsidRPr="00E027A0">
        <w:rPr>
          <w:sz w:val="24"/>
          <w:szCs w:val="24"/>
        </w:rPr>
        <w:t>pid,pname</w:t>
      </w:r>
      <w:proofErr w:type="gramEnd"/>
      <w:r w:rsidRPr="00E027A0">
        <w:rPr>
          <w:sz w:val="24"/>
          <w:szCs w:val="24"/>
        </w:rPr>
        <w:t>,cname</w:t>
      </w:r>
      <w:proofErr w:type="spellEnd"/>
      <w:r w:rsidRPr="00E027A0">
        <w:rPr>
          <w:sz w:val="24"/>
          <w:szCs w:val="24"/>
        </w:rPr>
        <w:t xml:space="preserve"> from</w:t>
      </w:r>
    </w:p>
    <w:p w14:paraId="02B9970F" w14:textId="77777777" w:rsidR="00E027A0" w:rsidRPr="00E027A0" w:rsidRDefault="00E027A0" w:rsidP="00E027A0">
      <w:pPr>
        <w:pStyle w:val="NoSpacing"/>
        <w:rPr>
          <w:sz w:val="24"/>
          <w:szCs w:val="24"/>
        </w:rPr>
      </w:pPr>
      <w:r w:rsidRPr="00E027A0">
        <w:rPr>
          <w:sz w:val="24"/>
          <w:szCs w:val="24"/>
        </w:rPr>
        <w:t>customer inner join product</w:t>
      </w:r>
    </w:p>
    <w:p w14:paraId="24E4DD23" w14:textId="58F7459D" w:rsidR="00E027A0" w:rsidRPr="006D72DF" w:rsidRDefault="00E027A0" w:rsidP="00E027A0">
      <w:pPr>
        <w:pStyle w:val="NoSpacing"/>
        <w:rPr>
          <w:sz w:val="24"/>
          <w:szCs w:val="24"/>
          <w:u w:val="single"/>
        </w:rPr>
      </w:pPr>
      <w:r w:rsidRPr="00E027A0">
        <w:rPr>
          <w:sz w:val="24"/>
          <w:szCs w:val="24"/>
        </w:rPr>
        <w:t xml:space="preserve">on </w:t>
      </w:r>
      <w:proofErr w:type="spellStart"/>
      <w:r w:rsidRPr="00E027A0">
        <w:rPr>
          <w:sz w:val="24"/>
          <w:szCs w:val="24"/>
        </w:rPr>
        <w:t>customer.cid</w:t>
      </w:r>
      <w:proofErr w:type="spellEnd"/>
      <w:r w:rsidRPr="00E027A0">
        <w:rPr>
          <w:sz w:val="24"/>
          <w:szCs w:val="24"/>
        </w:rPr>
        <w:t xml:space="preserve"> = </w:t>
      </w:r>
      <w:proofErr w:type="gramStart"/>
      <w:r w:rsidRPr="00E027A0">
        <w:rPr>
          <w:sz w:val="24"/>
          <w:szCs w:val="24"/>
        </w:rPr>
        <w:t>product.id;</w:t>
      </w:r>
      <w:r w:rsidR="00B01241">
        <w:rPr>
          <w:sz w:val="24"/>
          <w:szCs w:val="24"/>
        </w:rPr>
        <w:t xml:space="preserve">   </w:t>
      </w:r>
      <w:proofErr w:type="gramEnd"/>
      <w:r w:rsidR="00B01241">
        <w:rPr>
          <w:sz w:val="24"/>
          <w:szCs w:val="24"/>
        </w:rPr>
        <w:t xml:space="preserve">  </w:t>
      </w:r>
      <w:r w:rsidR="00B01241" w:rsidRPr="006D72DF">
        <w:rPr>
          <w:sz w:val="24"/>
          <w:szCs w:val="24"/>
          <w:u w:val="single"/>
        </w:rPr>
        <w:sym w:font="Wingdings" w:char="F0E0"/>
      </w:r>
      <w:r w:rsidR="00B01241" w:rsidRPr="006D72DF">
        <w:rPr>
          <w:sz w:val="24"/>
          <w:szCs w:val="24"/>
          <w:u w:val="single"/>
        </w:rPr>
        <w:t xml:space="preserve">(it will display the </w:t>
      </w:r>
      <w:r w:rsidR="00BD5490" w:rsidRPr="006D72DF">
        <w:rPr>
          <w:sz w:val="24"/>
          <w:szCs w:val="24"/>
          <w:u w:val="single"/>
        </w:rPr>
        <w:t>data from 2 tables by using join</w:t>
      </w:r>
      <w:r w:rsidR="00B01241" w:rsidRPr="006D72DF">
        <w:rPr>
          <w:sz w:val="24"/>
          <w:szCs w:val="24"/>
          <w:u w:val="single"/>
        </w:rPr>
        <w:t>)</w:t>
      </w:r>
    </w:p>
    <w:p w14:paraId="7B045484" w14:textId="77777777" w:rsidR="00E027A0" w:rsidRPr="00E027A0" w:rsidRDefault="00E027A0" w:rsidP="00E027A0">
      <w:pPr>
        <w:pStyle w:val="NoSpacing"/>
        <w:rPr>
          <w:sz w:val="24"/>
          <w:szCs w:val="24"/>
        </w:rPr>
      </w:pPr>
    </w:p>
    <w:p w14:paraId="702B43C3" w14:textId="77777777" w:rsidR="00E027A0" w:rsidRPr="00E027A0" w:rsidRDefault="00E027A0" w:rsidP="00E027A0">
      <w:pPr>
        <w:pStyle w:val="NoSpacing"/>
        <w:rPr>
          <w:sz w:val="24"/>
          <w:szCs w:val="24"/>
        </w:rPr>
      </w:pPr>
      <w:r w:rsidRPr="00E027A0">
        <w:rPr>
          <w:sz w:val="24"/>
          <w:szCs w:val="24"/>
        </w:rPr>
        <w:t xml:space="preserve">SELECT * FROM </w:t>
      </w:r>
      <w:proofErr w:type="spellStart"/>
      <w:r w:rsidRPr="00E027A0">
        <w:rPr>
          <w:sz w:val="24"/>
          <w:szCs w:val="24"/>
        </w:rPr>
        <w:t>customer_product</w:t>
      </w:r>
      <w:proofErr w:type="spellEnd"/>
      <w:r w:rsidRPr="00E027A0">
        <w:rPr>
          <w:sz w:val="24"/>
          <w:szCs w:val="24"/>
        </w:rPr>
        <w:t xml:space="preserve"> c;</w:t>
      </w:r>
    </w:p>
    <w:p w14:paraId="46D37AC3" w14:textId="77777777" w:rsidR="00E027A0" w:rsidRPr="00E027A0" w:rsidRDefault="00E027A0" w:rsidP="00E027A0">
      <w:pPr>
        <w:pStyle w:val="NoSpacing"/>
        <w:rPr>
          <w:sz w:val="24"/>
          <w:szCs w:val="24"/>
        </w:rPr>
      </w:pPr>
    </w:p>
    <w:p w14:paraId="0D77E3F3" w14:textId="3A196C79" w:rsidR="00E027A0" w:rsidRDefault="00E027A0" w:rsidP="00E027A0">
      <w:pPr>
        <w:pStyle w:val="NoSpacing"/>
        <w:rPr>
          <w:sz w:val="24"/>
          <w:szCs w:val="24"/>
        </w:rPr>
      </w:pPr>
      <w:r w:rsidRPr="00E027A0">
        <w:rPr>
          <w:sz w:val="24"/>
          <w:szCs w:val="24"/>
        </w:rPr>
        <w:t xml:space="preserve">drop view </w:t>
      </w:r>
      <w:proofErr w:type="spellStart"/>
      <w:r w:rsidRPr="00E027A0">
        <w:rPr>
          <w:sz w:val="24"/>
          <w:szCs w:val="24"/>
        </w:rPr>
        <w:t>employee_view</w:t>
      </w:r>
      <w:proofErr w:type="spellEnd"/>
      <w:r w:rsidRPr="00E027A0">
        <w:rPr>
          <w:sz w:val="24"/>
          <w:szCs w:val="24"/>
        </w:rPr>
        <w:t>;</w:t>
      </w:r>
    </w:p>
    <w:p w14:paraId="5BA204CF" w14:textId="77777777" w:rsidR="004B4EC1" w:rsidRDefault="004B4EC1" w:rsidP="00E027A0">
      <w:pPr>
        <w:pStyle w:val="NoSpacing"/>
        <w:rPr>
          <w:sz w:val="24"/>
          <w:szCs w:val="24"/>
        </w:rPr>
      </w:pPr>
    </w:p>
    <w:p w14:paraId="07F0FBEE" w14:textId="77777777" w:rsidR="004B4EC1" w:rsidRDefault="004B4EC1" w:rsidP="00E027A0">
      <w:pPr>
        <w:pStyle w:val="NoSpacing"/>
        <w:rPr>
          <w:sz w:val="24"/>
          <w:szCs w:val="24"/>
        </w:rPr>
      </w:pPr>
    </w:p>
    <w:p w14:paraId="1414A4DD" w14:textId="77777777" w:rsidR="004B4EC1" w:rsidRDefault="004B4EC1" w:rsidP="00E027A0">
      <w:pPr>
        <w:pStyle w:val="NoSpacing"/>
        <w:rPr>
          <w:sz w:val="24"/>
          <w:szCs w:val="24"/>
        </w:rPr>
      </w:pPr>
    </w:p>
    <w:p w14:paraId="51F74439" w14:textId="77B673CB" w:rsidR="00C2234C" w:rsidRDefault="00132070" w:rsidP="004B4EC1">
      <w:pPr>
        <w:pStyle w:val="NoSpacing"/>
        <w:rPr>
          <w:sz w:val="24"/>
          <w:szCs w:val="24"/>
        </w:rPr>
      </w:pPr>
      <w:r w:rsidRPr="00084730">
        <w:rPr>
          <w:b/>
          <w:bCs/>
          <w:sz w:val="28"/>
          <w:szCs w:val="28"/>
        </w:rPr>
        <w:t>#</w:t>
      </w:r>
      <w:r w:rsidR="00DF0341" w:rsidRPr="00084730">
        <w:rPr>
          <w:b/>
          <w:bCs/>
          <w:sz w:val="28"/>
          <w:szCs w:val="28"/>
        </w:rPr>
        <w:t>Index-</w:t>
      </w:r>
      <w:r w:rsidR="00DF0341" w:rsidRPr="00084730">
        <w:rPr>
          <w:sz w:val="28"/>
          <w:szCs w:val="28"/>
        </w:rPr>
        <w:t xml:space="preserve"> </w:t>
      </w:r>
      <w:r w:rsidR="00DF0341" w:rsidRPr="00084730">
        <w:rPr>
          <w:sz w:val="24"/>
          <w:szCs w:val="24"/>
          <w:u w:val="single"/>
        </w:rPr>
        <w:t xml:space="preserve">(so we can </w:t>
      </w:r>
      <w:r w:rsidR="00084730" w:rsidRPr="00084730">
        <w:rPr>
          <w:sz w:val="24"/>
          <w:szCs w:val="24"/>
          <w:u w:val="single"/>
        </w:rPr>
        <w:t>easily access that particular name by using index</w:t>
      </w:r>
      <w:r w:rsidR="00DF0341" w:rsidRPr="00084730">
        <w:rPr>
          <w:sz w:val="24"/>
          <w:szCs w:val="24"/>
          <w:u w:val="single"/>
        </w:rPr>
        <w:t>)</w:t>
      </w:r>
    </w:p>
    <w:p w14:paraId="6A4A9DE8" w14:textId="6836F869" w:rsidR="004B4EC1" w:rsidRPr="004B4EC1" w:rsidRDefault="004B4EC1" w:rsidP="004B4EC1">
      <w:pPr>
        <w:pStyle w:val="NoSpacing"/>
        <w:rPr>
          <w:sz w:val="24"/>
          <w:szCs w:val="24"/>
        </w:rPr>
      </w:pPr>
      <w:r w:rsidRPr="004B4EC1">
        <w:rPr>
          <w:sz w:val="24"/>
          <w:szCs w:val="24"/>
        </w:rPr>
        <w:t>show index from employee</w:t>
      </w:r>
      <w:r w:rsidR="00D5247F">
        <w:rPr>
          <w:sz w:val="24"/>
          <w:szCs w:val="24"/>
        </w:rPr>
        <w:t>3</w:t>
      </w:r>
      <w:r w:rsidRPr="004B4EC1">
        <w:rPr>
          <w:sz w:val="24"/>
          <w:szCs w:val="24"/>
        </w:rPr>
        <w:t>;</w:t>
      </w:r>
    </w:p>
    <w:p w14:paraId="4B98C757" w14:textId="77777777" w:rsidR="004B4EC1" w:rsidRPr="004B4EC1" w:rsidRDefault="004B4EC1" w:rsidP="004B4EC1">
      <w:pPr>
        <w:pStyle w:val="NoSpacing"/>
        <w:rPr>
          <w:sz w:val="24"/>
          <w:szCs w:val="24"/>
        </w:rPr>
      </w:pPr>
    </w:p>
    <w:p w14:paraId="3F242A53" w14:textId="1FE4D267" w:rsidR="004B4EC1" w:rsidRDefault="004B4EC1" w:rsidP="004B4EC1">
      <w:pPr>
        <w:pStyle w:val="NoSpacing"/>
        <w:rPr>
          <w:sz w:val="24"/>
          <w:szCs w:val="24"/>
        </w:rPr>
      </w:pPr>
      <w:r w:rsidRPr="004B4EC1">
        <w:rPr>
          <w:sz w:val="24"/>
          <w:szCs w:val="24"/>
        </w:rPr>
        <w:t xml:space="preserve">create index </w:t>
      </w:r>
      <w:proofErr w:type="spellStart"/>
      <w:r w:rsidRPr="004B4EC1">
        <w:rPr>
          <w:sz w:val="24"/>
          <w:szCs w:val="24"/>
        </w:rPr>
        <w:t>ename_index</w:t>
      </w:r>
      <w:proofErr w:type="spellEnd"/>
      <w:r w:rsidRPr="004B4EC1">
        <w:rPr>
          <w:sz w:val="24"/>
          <w:szCs w:val="24"/>
        </w:rPr>
        <w:t xml:space="preserve"> on employee</w:t>
      </w:r>
      <w:r w:rsidR="00D5247F">
        <w:rPr>
          <w:sz w:val="24"/>
          <w:szCs w:val="24"/>
        </w:rPr>
        <w:t>3</w:t>
      </w:r>
      <w:r w:rsidRPr="004B4EC1">
        <w:rPr>
          <w:sz w:val="24"/>
          <w:szCs w:val="24"/>
        </w:rPr>
        <w:t>(</w:t>
      </w:r>
      <w:proofErr w:type="spellStart"/>
      <w:r w:rsidRPr="004B4EC1">
        <w:rPr>
          <w:sz w:val="24"/>
          <w:szCs w:val="24"/>
        </w:rPr>
        <w:t>ename</w:t>
      </w:r>
      <w:proofErr w:type="spellEnd"/>
      <w:r w:rsidRPr="004B4EC1">
        <w:rPr>
          <w:sz w:val="24"/>
          <w:szCs w:val="24"/>
        </w:rPr>
        <w:t>);</w:t>
      </w:r>
    </w:p>
    <w:p w14:paraId="0947A1BA" w14:textId="77777777" w:rsidR="00F81EED" w:rsidRDefault="00F81EED" w:rsidP="004B4EC1">
      <w:pPr>
        <w:pStyle w:val="NoSpacing"/>
        <w:rPr>
          <w:sz w:val="24"/>
          <w:szCs w:val="24"/>
        </w:rPr>
      </w:pPr>
    </w:p>
    <w:p w14:paraId="4953A70C" w14:textId="77777777" w:rsidR="00F81EED" w:rsidRDefault="00F81EED" w:rsidP="004B4EC1">
      <w:pPr>
        <w:pStyle w:val="NoSpacing"/>
        <w:rPr>
          <w:sz w:val="24"/>
          <w:szCs w:val="24"/>
        </w:rPr>
      </w:pPr>
    </w:p>
    <w:p w14:paraId="0B17D6CA" w14:textId="77777777" w:rsidR="00F81EED" w:rsidRPr="004B4EC1" w:rsidRDefault="00F81EED" w:rsidP="004B4EC1">
      <w:pPr>
        <w:pStyle w:val="NoSpacing"/>
        <w:rPr>
          <w:sz w:val="24"/>
          <w:szCs w:val="24"/>
        </w:rPr>
      </w:pPr>
    </w:p>
    <w:p w14:paraId="733BE8DE" w14:textId="77777777" w:rsidR="005F2C64" w:rsidRDefault="00F81EED" w:rsidP="004B4EC1">
      <w:pPr>
        <w:pStyle w:val="NoSpacing"/>
        <w:rPr>
          <w:sz w:val="24"/>
          <w:szCs w:val="24"/>
        </w:rPr>
      </w:pPr>
      <w:r w:rsidRPr="00263AFE">
        <w:rPr>
          <w:b/>
          <w:bCs/>
          <w:sz w:val="28"/>
          <w:szCs w:val="28"/>
        </w:rPr>
        <w:t>#Coa</w:t>
      </w:r>
      <w:r w:rsidR="00D709AB" w:rsidRPr="00263AFE">
        <w:rPr>
          <w:b/>
          <w:bCs/>
          <w:sz w:val="28"/>
          <w:szCs w:val="28"/>
        </w:rPr>
        <w:t>lesce</w:t>
      </w:r>
      <w:r w:rsidR="00D51E05">
        <w:rPr>
          <w:sz w:val="24"/>
          <w:szCs w:val="24"/>
        </w:rPr>
        <w:t>-</w:t>
      </w:r>
    </w:p>
    <w:p w14:paraId="72B1D3F1" w14:textId="69A6C514" w:rsidR="00D270A8" w:rsidRPr="00263AFE" w:rsidRDefault="003D5D69" w:rsidP="004B4EC1">
      <w:pPr>
        <w:pStyle w:val="NoSpacing"/>
        <w:rPr>
          <w:sz w:val="24"/>
          <w:szCs w:val="24"/>
          <w:u w:val="single"/>
        </w:rPr>
      </w:pPr>
      <w:r w:rsidRPr="00263AFE">
        <w:rPr>
          <w:sz w:val="24"/>
          <w:szCs w:val="24"/>
          <w:u w:val="single"/>
        </w:rPr>
        <w:t>(it is useful when we create index then null values cannot index</w:t>
      </w:r>
      <w:r w:rsidR="004B57A6" w:rsidRPr="00263AFE">
        <w:rPr>
          <w:sz w:val="24"/>
          <w:szCs w:val="24"/>
          <w:u w:val="single"/>
        </w:rPr>
        <w:t xml:space="preserve"> so by using </w:t>
      </w:r>
      <w:proofErr w:type="gramStart"/>
      <w:r w:rsidR="004B57A6" w:rsidRPr="00263AFE">
        <w:rPr>
          <w:b/>
          <w:bCs/>
          <w:sz w:val="24"/>
          <w:szCs w:val="24"/>
          <w:u w:val="single"/>
        </w:rPr>
        <w:t>coalesce</w:t>
      </w:r>
      <w:proofErr w:type="gramEnd"/>
      <w:r w:rsidR="004B57A6" w:rsidRPr="00263AFE">
        <w:rPr>
          <w:sz w:val="24"/>
          <w:szCs w:val="24"/>
          <w:u w:val="single"/>
        </w:rPr>
        <w:t xml:space="preserve"> we can </w:t>
      </w:r>
      <w:r w:rsidR="00A12A50" w:rsidRPr="00263AFE">
        <w:rPr>
          <w:sz w:val="24"/>
          <w:szCs w:val="24"/>
          <w:u w:val="single"/>
        </w:rPr>
        <w:t>give a name to all null values</w:t>
      </w:r>
      <w:r w:rsidRPr="00263AFE">
        <w:rPr>
          <w:sz w:val="24"/>
          <w:szCs w:val="24"/>
          <w:u w:val="single"/>
        </w:rPr>
        <w:t>)</w:t>
      </w:r>
    </w:p>
    <w:p w14:paraId="4F746E65" w14:textId="77777777" w:rsidR="004B4EC1" w:rsidRPr="004B4EC1" w:rsidRDefault="004B4EC1" w:rsidP="004B4EC1">
      <w:pPr>
        <w:pStyle w:val="NoSpacing"/>
        <w:rPr>
          <w:sz w:val="24"/>
          <w:szCs w:val="24"/>
        </w:rPr>
      </w:pPr>
      <w:r w:rsidRPr="004B4EC1">
        <w:rPr>
          <w:sz w:val="24"/>
          <w:szCs w:val="24"/>
        </w:rPr>
        <w:t>SELECT * FROM person3 p;</w:t>
      </w:r>
    </w:p>
    <w:p w14:paraId="40BBF8AD" w14:textId="77777777" w:rsidR="004B4EC1" w:rsidRPr="004B4EC1" w:rsidRDefault="004B4EC1" w:rsidP="004B4EC1">
      <w:pPr>
        <w:pStyle w:val="NoSpacing"/>
        <w:rPr>
          <w:sz w:val="24"/>
          <w:szCs w:val="24"/>
        </w:rPr>
      </w:pPr>
    </w:p>
    <w:p w14:paraId="063FD27A" w14:textId="77777777" w:rsidR="004B4EC1" w:rsidRPr="004B4EC1" w:rsidRDefault="004B4EC1" w:rsidP="004B4EC1">
      <w:pPr>
        <w:pStyle w:val="NoSpacing"/>
        <w:rPr>
          <w:sz w:val="24"/>
          <w:szCs w:val="24"/>
        </w:rPr>
      </w:pPr>
      <w:proofErr w:type="spellStart"/>
      <w:r w:rsidRPr="004B4EC1">
        <w:rPr>
          <w:sz w:val="24"/>
          <w:szCs w:val="24"/>
        </w:rPr>
        <w:t>desc</w:t>
      </w:r>
      <w:proofErr w:type="spellEnd"/>
      <w:r w:rsidRPr="004B4EC1">
        <w:rPr>
          <w:sz w:val="24"/>
          <w:szCs w:val="24"/>
        </w:rPr>
        <w:t xml:space="preserve"> person3;</w:t>
      </w:r>
    </w:p>
    <w:p w14:paraId="597A4CB0" w14:textId="77777777" w:rsidR="004B4EC1" w:rsidRPr="004B4EC1" w:rsidRDefault="004B4EC1" w:rsidP="004B4EC1">
      <w:pPr>
        <w:pStyle w:val="NoSpacing"/>
        <w:rPr>
          <w:sz w:val="24"/>
          <w:szCs w:val="24"/>
        </w:rPr>
      </w:pPr>
    </w:p>
    <w:p w14:paraId="43DCE8E2" w14:textId="77777777" w:rsidR="004B4EC1" w:rsidRPr="004B4EC1" w:rsidRDefault="004B4EC1" w:rsidP="004B4EC1">
      <w:pPr>
        <w:pStyle w:val="NoSpacing"/>
        <w:rPr>
          <w:sz w:val="24"/>
          <w:szCs w:val="24"/>
        </w:rPr>
      </w:pPr>
      <w:r w:rsidRPr="004B4EC1">
        <w:rPr>
          <w:sz w:val="24"/>
          <w:szCs w:val="24"/>
        </w:rPr>
        <w:t xml:space="preserve">insert into person3(id) </w:t>
      </w:r>
      <w:proofErr w:type="gramStart"/>
      <w:r w:rsidRPr="004B4EC1">
        <w:rPr>
          <w:sz w:val="24"/>
          <w:szCs w:val="24"/>
        </w:rPr>
        <w:t>values(</w:t>
      </w:r>
      <w:proofErr w:type="gramEnd"/>
      <w:r w:rsidRPr="004B4EC1">
        <w:rPr>
          <w:sz w:val="24"/>
          <w:szCs w:val="24"/>
        </w:rPr>
        <w:t>450);</w:t>
      </w:r>
    </w:p>
    <w:p w14:paraId="0CDF03FD" w14:textId="77777777" w:rsidR="004B4EC1" w:rsidRPr="004B4EC1" w:rsidRDefault="004B4EC1" w:rsidP="004B4EC1">
      <w:pPr>
        <w:pStyle w:val="NoSpacing"/>
        <w:rPr>
          <w:sz w:val="24"/>
          <w:szCs w:val="24"/>
        </w:rPr>
      </w:pPr>
    </w:p>
    <w:p w14:paraId="5EE4BADC" w14:textId="77777777" w:rsidR="00C94BAE" w:rsidRDefault="004B4EC1" w:rsidP="004B4EC1">
      <w:pPr>
        <w:pStyle w:val="NoSpacing"/>
        <w:rPr>
          <w:sz w:val="24"/>
          <w:szCs w:val="24"/>
        </w:rPr>
      </w:pPr>
      <w:r w:rsidRPr="004B4EC1">
        <w:rPr>
          <w:sz w:val="24"/>
          <w:szCs w:val="24"/>
        </w:rPr>
        <w:t>select id, coalesce(</w:t>
      </w:r>
      <w:proofErr w:type="spellStart"/>
      <w:r w:rsidRPr="004B4EC1">
        <w:rPr>
          <w:sz w:val="24"/>
          <w:szCs w:val="24"/>
        </w:rPr>
        <w:t>name,'unknown</w:t>
      </w:r>
      <w:proofErr w:type="spellEnd"/>
      <w:r w:rsidRPr="004B4EC1">
        <w:rPr>
          <w:sz w:val="24"/>
          <w:szCs w:val="24"/>
        </w:rPr>
        <w:t>') from person3;</w:t>
      </w:r>
      <w:r w:rsidR="00393949">
        <w:rPr>
          <w:sz w:val="24"/>
          <w:szCs w:val="24"/>
        </w:rPr>
        <w:t xml:space="preserve">  </w:t>
      </w:r>
    </w:p>
    <w:p w14:paraId="250C7C4A" w14:textId="19D36C0C" w:rsidR="004B4EC1" w:rsidRPr="00C94BAE" w:rsidRDefault="00393949" w:rsidP="004B4EC1">
      <w:pPr>
        <w:pStyle w:val="NoSpacing"/>
        <w:rPr>
          <w:sz w:val="24"/>
          <w:szCs w:val="24"/>
          <w:u w:val="single"/>
        </w:rPr>
      </w:pPr>
      <w:r w:rsidRPr="00C94BAE">
        <w:rPr>
          <w:sz w:val="24"/>
          <w:szCs w:val="24"/>
          <w:u w:val="single"/>
        </w:rPr>
        <w:sym w:font="Wingdings" w:char="F0E0"/>
      </w:r>
      <w:r w:rsidRPr="00C94BAE">
        <w:rPr>
          <w:sz w:val="24"/>
          <w:szCs w:val="24"/>
          <w:u w:val="single"/>
        </w:rPr>
        <w:t>(</w:t>
      </w:r>
      <w:r w:rsidR="0065246E" w:rsidRPr="00C94BAE">
        <w:rPr>
          <w:sz w:val="24"/>
          <w:szCs w:val="24"/>
          <w:u w:val="single"/>
        </w:rPr>
        <w:t xml:space="preserve">all </w:t>
      </w:r>
      <w:proofErr w:type="spellStart"/>
      <w:r w:rsidR="0065246E" w:rsidRPr="00C94BAE">
        <w:rPr>
          <w:sz w:val="24"/>
          <w:szCs w:val="24"/>
          <w:u w:val="single"/>
        </w:rPr>
        <w:t>nul</w:t>
      </w:r>
      <w:proofErr w:type="spellEnd"/>
      <w:r w:rsidR="0065246E" w:rsidRPr="00C94BAE">
        <w:rPr>
          <w:sz w:val="24"/>
          <w:szCs w:val="24"/>
          <w:u w:val="single"/>
        </w:rPr>
        <w:t xml:space="preserve"> values will be replace by </w:t>
      </w:r>
      <w:r w:rsidRPr="00C94BAE">
        <w:rPr>
          <w:sz w:val="24"/>
          <w:szCs w:val="24"/>
          <w:u w:val="single"/>
        </w:rPr>
        <w:t>Unknown)</w:t>
      </w:r>
    </w:p>
    <w:sectPr w:rsidR="004B4EC1" w:rsidRPr="00C94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31CDB"/>
    <w:multiLevelType w:val="hybridMultilevel"/>
    <w:tmpl w:val="428C5B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06EB9"/>
    <w:multiLevelType w:val="hybridMultilevel"/>
    <w:tmpl w:val="A4E205C6"/>
    <w:lvl w:ilvl="0" w:tplc="A3A47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194242">
    <w:abstractNumId w:val="0"/>
  </w:num>
  <w:num w:numId="2" w16cid:durableId="145162738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ohan Pote">
    <w15:presenceInfo w15:providerId="Windows Live" w15:userId="69e98674d9915a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CA"/>
    <w:rsid w:val="00005AFB"/>
    <w:rsid w:val="00010586"/>
    <w:rsid w:val="00010A33"/>
    <w:rsid w:val="00016622"/>
    <w:rsid w:val="00024363"/>
    <w:rsid w:val="00025ECB"/>
    <w:rsid w:val="00032CA2"/>
    <w:rsid w:val="00041A1C"/>
    <w:rsid w:val="0004345E"/>
    <w:rsid w:val="0005075D"/>
    <w:rsid w:val="00056854"/>
    <w:rsid w:val="0006223E"/>
    <w:rsid w:val="00063353"/>
    <w:rsid w:val="0006776B"/>
    <w:rsid w:val="000826CF"/>
    <w:rsid w:val="00084730"/>
    <w:rsid w:val="0009743E"/>
    <w:rsid w:val="000A03F1"/>
    <w:rsid w:val="000A0F21"/>
    <w:rsid w:val="000C3D89"/>
    <w:rsid w:val="000C7378"/>
    <w:rsid w:val="000E37CA"/>
    <w:rsid w:val="000E6BD5"/>
    <w:rsid w:val="000F3319"/>
    <w:rsid w:val="000F4812"/>
    <w:rsid w:val="00100535"/>
    <w:rsid w:val="00106E65"/>
    <w:rsid w:val="00113300"/>
    <w:rsid w:val="00114791"/>
    <w:rsid w:val="0012030F"/>
    <w:rsid w:val="001224FE"/>
    <w:rsid w:val="00132070"/>
    <w:rsid w:val="00143074"/>
    <w:rsid w:val="0014711A"/>
    <w:rsid w:val="00166970"/>
    <w:rsid w:val="00174361"/>
    <w:rsid w:val="00175934"/>
    <w:rsid w:val="0018490D"/>
    <w:rsid w:val="00193C41"/>
    <w:rsid w:val="001A0852"/>
    <w:rsid w:val="001A29F1"/>
    <w:rsid w:val="001A589E"/>
    <w:rsid w:val="001A634D"/>
    <w:rsid w:val="001B7A5E"/>
    <w:rsid w:val="001D636F"/>
    <w:rsid w:val="001E7027"/>
    <w:rsid w:val="001F0826"/>
    <w:rsid w:val="001F23F5"/>
    <w:rsid w:val="001F7F3B"/>
    <w:rsid w:val="002042DE"/>
    <w:rsid w:val="00205A20"/>
    <w:rsid w:val="00214AD2"/>
    <w:rsid w:val="0021754F"/>
    <w:rsid w:val="0022507E"/>
    <w:rsid w:val="00230F99"/>
    <w:rsid w:val="00231442"/>
    <w:rsid w:val="00232FDD"/>
    <w:rsid w:val="00234283"/>
    <w:rsid w:val="00242799"/>
    <w:rsid w:val="00245D13"/>
    <w:rsid w:val="00246869"/>
    <w:rsid w:val="0026301C"/>
    <w:rsid w:val="00263AFE"/>
    <w:rsid w:val="00263B91"/>
    <w:rsid w:val="00275291"/>
    <w:rsid w:val="00286E13"/>
    <w:rsid w:val="0029666F"/>
    <w:rsid w:val="002A00F6"/>
    <w:rsid w:val="002D131F"/>
    <w:rsid w:val="002F3690"/>
    <w:rsid w:val="00312142"/>
    <w:rsid w:val="0031388D"/>
    <w:rsid w:val="003228D0"/>
    <w:rsid w:val="00324712"/>
    <w:rsid w:val="003347B2"/>
    <w:rsid w:val="00346852"/>
    <w:rsid w:val="003612ED"/>
    <w:rsid w:val="00377856"/>
    <w:rsid w:val="00382126"/>
    <w:rsid w:val="003856D9"/>
    <w:rsid w:val="003910CE"/>
    <w:rsid w:val="00391A8C"/>
    <w:rsid w:val="00393949"/>
    <w:rsid w:val="00394E38"/>
    <w:rsid w:val="003A4C05"/>
    <w:rsid w:val="003C588F"/>
    <w:rsid w:val="003D420F"/>
    <w:rsid w:val="003D5D69"/>
    <w:rsid w:val="003D637C"/>
    <w:rsid w:val="003F7550"/>
    <w:rsid w:val="00404645"/>
    <w:rsid w:val="004054A5"/>
    <w:rsid w:val="00427DB3"/>
    <w:rsid w:val="00445B0A"/>
    <w:rsid w:val="00446249"/>
    <w:rsid w:val="0046009D"/>
    <w:rsid w:val="004874E6"/>
    <w:rsid w:val="004919AF"/>
    <w:rsid w:val="00491E2D"/>
    <w:rsid w:val="0049563B"/>
    <w:rsid w:val="004B4EC1"/>
    <w:rsid w:val="004B57A6"/>
    <w:rsid w:val="004C0D49"/>
    <w:rsid w:val="004C7161"/>
    <w:rsid w:val="004C740A"/>
    <w:rsid w:val="004D10A2"/>
    <w:rsid w:val="004D485D"/>
    <w:rsid w:val="004D5094"/>
    <w:rsid w:val="004D6221"/>
    <w:rsid w:val="004F7B27"/>
    <w:rsid w:val="00503D79"/>
    <w:rsid w:val="005045D5"/>
    <w:rsid w:val="005161DA"/>
    <w:rsid w:val="00524F1A"/>
    <w:rsid w:val="00525E05"/>
    <w:rsid w:val="00532F04"/>
    <w:rsid w:val="00537261"/>
    <w:rsid w:val="00547AA9"/>
    <w:rsid w:val="0055522C"/>
    <w:rsid w:val="00560BFF"/>
    <w:rsid w:val="00571A15"/>
    <w:rsid w:val="005739B0"/>
    <w:rsid w:val="005773DA"/>
    <w:rsid w:val="00580B9F"/>
    <w:rsid w:val="005836E1"/>
    <w:rsid w:val="005861F9"/>
    <w:rsid w:val="0059033E"/>
    <w:rsid w:val="00591853"/>
    <w:rsid w:val="00595154"/>
    <w:rsid w:val="00595A8B"/>
    <w:rsid w:val="005A3D3C"/>
    <w:rsid w:val="005A7ADF"/>
    <w:rsid w:val="005B0D1F"/>
    <w:rsid w:val="005B3B74"/>
    <w:rsid w:val="005B533B"/>
    <w:rsid w:val="005B54F0"/>
    <w:rsid w:val="005C2E67"/>
    <w:rsid w:val="005C4B9B"/>
    <w:rsid w:val="005D09D3"/>
    <w:rsid w:val="005E16E0"/>
    <w:rsid w:val="005E6961"/>
    <w:rsid w:val="005F2C64"/>
    <w:rsid w:val="00610375"/>
    <w:rsid w:val="00614ED9"/>
    <w:rsid w:val="00615E07"/>
    <w:rsid w:val="006219A6"/>
    <w:rsid w:val="00627319"/>
    <w:rsid w:val="0065246E"/>
    <w:rsid w:val="00661EC2"/>
    <w:rsid w:val="006666FC"/>
    <w:rsid w:val="00683901"/>
    <w:rsid w:val="006A28E0"/>
    <w:rsid w:val="006A61C8"/>
    <w:rsid w:val="006B3689"/>
    <w:rsid w:val="006B4CFD"/>
    <w:rsid w:val="006C0F43"/>
    <w:rsid w:val="006D72DF"/>
    <w:rsid w:val="006D7827"/>
    <w:rsid w:val="006E0CA9"/>
    <w:rsid w:val="006E1037"/>
    <w:rsid w:val="006E363F"/>
    <w:rsid w:val="006E36EB"/>
    <w:rsid w:val="006E5558"/>
    <w:rsid w:val="006E5EA9"/>
    <w:rsid w:val="006F7D03"/>
    <w:rsid w:val="00720CAE"/>
    <w:rsid w:val="00725924"/>
    <w:rsid w:val="00725B12"/>
    <w:rsid w:val="007356DB"/>
    <w:rsid w:val="007413EC"/>
    <w:rsid w:val="00746245"/>
    <w:rsid w:val="00761AFC"/>
    <w:rsid w:val="0077442F"/>
    <w:rsid w:val="0077610A"/>
    <w:rsid w:val="00797B4C"/>
    <w:rsid w:val="007A5008"/>
    <w:rsid w:val="007A5B92"/>
    <w:rsid w:val="007B297E"/>
    <w:rsid w:val="007B342B"/>
    <w:rsid w:val="007B35D3"/>
    <w:rsid w:val="007C1EF2"/>
    <w:rsid w:val="007C2BC6"/>
    <w:rsid w:val="007C5911"/>
    <w:rsid w:val="007E0294"/>
    <w:rsid w:val="007F0FA7"/>
    <w:rsid w:val="00810249"/>
    <w:rsid w:val="00817013"/>
    <w:rsid w:val="00823517"/>
    <w:rsid w:val="008305A9"/>
    <w:rsid w:val="00834BFB"/>
    <w:rsid w:val="00837D1C"/>
    <w:rsid w:val="008435CE"/>
    <w:rsid w:val="0085728F"/>
    <w:rsid w:val="00860F37"/>
    <w:rsid w:val="00867565"/>
    <w:rsid w:val="00880604"/>
    <w:rsid w:val="00891AC1"/>
    <w:rsid w:val="008A47EB"/>
    <w:rsid w:val="008C32E7"/>
    <w:rsid w:val="008D6E2C"/>
    <w:rsid w:val="008E1730"/>
    <w:rsid w:val="008E17C2"/>
    <w:rsid w:val="008E716A"/>
    <w:rsid w:val="008E7DAC"/>
    <w:rsid w:val="008F47DD"/>
    <w:rsid w:val="00911C81"/>
    <w:rsid w:val="0092255B"/>
    <w:rsid w:val="0092643F"/>
    <w:rsid w:val="0094776A"/>
    <w:rsid w:val="00952166"/>
    <w:rsid w:val="00955707"/>
    <w:rsid w:val="00966DCE"/>
    <w:rsid w:val="00975E53"/>
    <w:rsid w:val="009845B3"/>
    <w:rsid w:val="00992192"/>
    <w:rsid w:val="0099579E"/>
    <w:rsid w:val="00995A5A"/>
    <w:rsid w:val="00996411"/>
    <w:rsid w:val="009A794A"/>
    <w:rsid w:val="009B3A31"/>
    <w:rsid w:val="009B4595"/>
    <w:rsid w:val="009B6B0E"/>
    <w:rsid w:val="009C5274"/>
    <w:rsid w:val="009C6357"/>
    <w:rsid w:val="009D1A15"/>
    <w:rsid w:val="009D25C8"/>
    <w:rsid w:val="009E00B2"/>
    <w:rsid w:val="009E714D"/>
    <w:rsid w:val="009F1C21"/>
    <w:rsid w:val="009F2E78"/>
    <w:rsid w:val="00A00BAD"/>
    <w:rsid w:val="00A12A50"/>
    <w:rsid w:val="00A13B56"/>
    <w:rsid w:val="00A16471"/>
    <w:rsid w:val="00A200A7"/>
    <w:rsid w:val="00A33533"/>
    <w:rsid w:val="00A44687"/>
    <w:rsid w:val="00A51D43"/>
    <w:rsid w:val="00A65044"/>
    <w:rsid w:val="00A72145"/>
    <w:rsid w:val="00A81779"/>
    <w:rsid w:val="00A90C33"/>
    <w:rsid w:val="00A94BA9"/>
    <w:rsid w:val="00A94C68"/>
    <w:rsid w:val="00AA39F8"/>
    <w:rsid w:val="00AA6984"/>
    <w:rsid w:val="00AB0371"/>
    <w:rsid w:val="00AB25B3"/>
    <w:rsid w:val="00AC3EA7"/>
    <w:rsid w:val="00AC64D7"/>
    <w:rsid w:val="00AD0159"/>
    <w:rsid w:val="00AD13D9"/>
    <w:rsid w:val="00AD3822"/>
    <w:rsid w:val="00AD69B3"/>
    <w:rsid w:val="00AF5DBD"/>
    <w:rsid w:val="00B01241"/>
    <w:rsid w:val="00B0453B"/>
    <w:rsid w:val="00B12480"/>
    <w:rsid w:val="00B151D9"/>
    <w:rsid w:val="00B23A2F"/>
    <w:rsid w:val="00B26321"/>
    <w:rsid w:val="00B4502A"/>
    <w:rsid w:val="00B45DE2"/>
    <w:rsid w:val="00B5256C"/>
    <w:rsid w:val="00B5265F"/>
    <w:rsid w:val="00B54015"/>
    <w:rsid w:val="00B642FA"/>
    <w:rsid w:val="00B6540A"/>
    <w:rsid w:val="00B7140B"/>
    <w:rsid w:val="00B8149D"/>
    <w:rsid w:val="00B825B4"/>
    <w:rsid w:val="00B87711"/>
    <w:rsid w:val="00B91050"/>
    <w:rsid w:val="00B976B3"/>
    <w:rsid w:val="00BA0B0C"/>
    <w:rsid w:val="00BA51B2"/>
    <w:rsid w:val="00BA53D6"/>
    <w:rsid w:val="00BD4386"/>
    <w:rsid w:val="00BD5490"/>
    <w:rsid w:val="00BE62D5"/>
    <w:rsid w:val="00BF4CEA"/>
    <w:rsid w:val="00BF52C1"/>
    <w:rsid w:val="00C05860"/>
    <w:rsid w:val="00C167F5"/>
    <w:rsid w:val="00C2234C"/>
    <w:rsid w:val="00C41CFE"/>
    <w:rsid w:val="00C47E38"/>
    <w:rsid w:val="00C564A2"/>
    <w:rsid w:val="00C66065"/>
    <w:rsid w:val="00C710CC"/>
    <w:rsid w:val="00C8640F"/>
    <w:rsid w:val="00C877A9"/>
    <w:rsid w:val="00C92A89"/>
    <w:rsid w:val="00C94BAE"/>
    <w:rsid w:val="00C96D05"/>
    <w:rsid w:val="00CA0E81"/>
    <w:rsid w:val="00CA3849"/>
    <w:rsid w:val="00CA55F2"/>
    <w:rsid w:val="00CA5F0F"/>
    <w:rsid w:val="00CA63E0"/>
    <w:rsid w:val="00CB1EF2"/>
    <w:rsid w:val="00CC2E8D"/>
    <w:rsid w:val="00CC5C86"/>
    <w:rsid w:val="00CD25EC"/>
    <w:rsid w:val="00CD4949"/>
    <w:rsid w:val="00CD5C2D"/>
    <w:rsid w:val="00CD5C43"/>
    <w:rsid w:val="00CD6D23"/>
    <w:rsid w:val="00CF48D7"/>
    <w:rsid w:val="00CF5FE2"/>
    <w:rsid w:val="00D112EF"/>
    <w:rsid w:val="00D270A8"/>
    <w:rsid w:val="00D3554C"/>
    <w:rsid w:val="00D40ECC"/>
    <w:rsid w:val="00D51E05"/>
    <w:rsid w:val="00D5247F"/>
    <w:rsid w:val="00D65F30"/>
    <w:rsid w:val="00D709AB"/>
    <w:rsid w:val="00D71CE6"/>
    <w:rsid w:val="00D802EC"/>
    <w:rsid w:val="00D82CDE"/>
    <w:rsid w:val="00D834AC"/>
    <w:rsid w:val="00D8447E"/>
    <w:rsid w:val="00D84B5C"/>
    <w:rsid w:val="00D8768E"/>
    <w:rsid w:val="00D96664"/>
    <w:rsid w:val="00DA0E6B"/>
    <w:rsid w:val="00DA13CD"/>
    <w:rsid w:val="00DA6F09"/>
    <w:rsid w:val="00DB7068"/>
    <w:rsid w:val="00DC24A9"/>
    <w:rsid w:val="00DC3061"/>
    <w:rsid w:val="00DC6445"/>
    <w:rsid w:val="00DC7835"/>
    <w:rsid w:val="00DD358C"/>
    <w:rsid w:val="00DD7DA0"/>
    <w:rsid w:val="00DE3D80"/>
    <w:rsid w:val="00DE5CA8"/>
    <w:rsid w:val="00DF0341"/>
    <w:rsid w:val="00DF22C9"/>
    <w:rsid w:val="00DF40D5"/>
    <w:rsid w:val="00DF787E"/>
    <w:rsid w:val="00E012D1"/>
    <w:rsid w:val="00E027A0"/>
    <w:rsid w:val="00E04228"/>
    <w:rsid w:val="00E06A0F"/>
    <w:rsid w:val="00E24CF2"/>
    <w:rsid w:val="00E54B5B"/>
    <w:rsid w:val="00E55B19"/>
    <w:rsid w:val="00E56FCA"/>
    <w:rsid w:val="00E620AE"/>
    <w:rsid w:val="00E622D9"/>
    <w:rsid w:val="00E63888"/>
    <w:rsid w:val="00E647B0"/>
    <w:rsid w:val="00E7792E"/>
    <w:rsid w:val="00E842C9"/>
    <w:rsid w:val="00E86CF4"/>
    <w:rsid w:val="00EB0513"/>
    <w:rsid w:val="00EB07E8"/>
    <w:rsid w:val="00ED01A0"/>
    <w:rsid w:val="00ED251F"/>
    <w:rsid w:val="00EE113B"/>
    <w:rsid w:val="00EE1E54"/>
    <w:rsid w:val="00EE20DB"/>
    <w:rsid w:val="00EE7B2F"/>
    <w:rsid w:val="00EF03BD"/>
    <w:rsid w:val="00EF6C4C"/>
    <w:rsid w:val="00F01F36"/>
    <w:rsid w:val="00F120F0"/>
    <w:rsid w:val="00F138CD"/>
    <w:rsid w:val="00F1433B"/>
    <w:rsid w:val="00F17C13"/>
    <w:rsid w:val="00F234F7"/>
    <w:rsid w:val="00F26977"/>
    <w:rsid w:val="00F42101"/>
    <w:rsid w:val="00F432FE"/>
    <w:rsid w:val="00F43DF6"/>
    <w:rsid w:val="00F503C3"/>
    <w:rsid w:val="00F5546C"/>
    <w:rsid w:val="00F575C6"/>
    <w:rsid w:val="00F60083"/>
    <w:rsid w:val="00F66CBE"/>
    <w:rsid w:val="00F70484"/>
    <w:rsid w:val="00F804AD"/>
    <w:rsid w:val="00F81EED"/>
    <w:rsid w:val="00F9605A"/>
    <w:rsid w:val="00FA22A4"/>
    <w:rsid w:val="00FA6A10"/>
    <w:rsid w:val="00FC21C4"/>
    <w:rsid w:val="00FC486A"/>
    <w:rsid w:val="00FC497A"/>
    <w:rsid w:val="00FE5452"/>
    <w:rsid w:val="00FE7F85"/>
    <w:rsid w:val="00FF0148"/>
    <w:rsid w:val="00FF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AE40"/>
  <w15:chartTrackingRefBased/>
  <w15:docId w15:val="{ACB2918C-05F6-4EB9-A96B-B7C0CD13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F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F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F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F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F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F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F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FCA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E647B0"/>
    <w:pPr>
      <w:spacing w:after="0" w:line="240" w:lineRule="auto"/>
    </w:pPr>
  </w:style>
  <w:style w:type="paragraph" w:styleId="NoSpacing">
    <w:name w:val="No Spacing"/>
    <w:uiPriority w:val="1"/>
    <w:qFormat/>
    <w:rsid w:val="00B814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16</Pages>
  <Words>2708</Words>
  <Characters>15440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Pote</dc:creator>
  <cp:keywords/>
  <dc:description/>
  <cp:lastModifiedBy>Rohan Pote</cp:lastModifiedBy>
  <cp:revision>467</cp:revision>
  <dcterms:created xsi:type="dcterms:W3CDTF">2025-01-27T11:48:00Z</dcterms:created>
  <dcterms:modified xsi:type="dcterms:W3CDTF">2025-02-08T05:20:00Z</dcterms:modified>
</cp:coreProperties>
</file>